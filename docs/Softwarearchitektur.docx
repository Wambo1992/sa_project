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65A508D" w:rsidR="00286C99" w:rsidRDefault="00286C99">
      <w:pPr>
        <w:spacing w:line="240" w:lineRule="atLeast"/>
        <w:jc w:val="right"/>
        <w:rPr>
          <w:sz w:val="36"/>
        </w:rPr>
      </w:pPr>
      <w:del w:id="1" w:author="Hendric" w:date="2015-06-13T09:00:00Z">
        <w:r w:rsidDel="00F555D6">
          <w:rPr>
            <w:sz w:val="36"/>
          </w:rPr>
          <w:fldChar w:fldCharType="begin"/>
        </w:r>
        <w:r w:rsidDel="00F555D6">
          <w:rPr>
            <w:sz w:val="36"/>
          </w:rPr>
          <w:delInstrText xml:space="preserve"> TITLE  \* MERGEFORMAT </w:delInstrText>
        </w:r>
        <w:r w:rsidDel="00F555D6">
          <w:rPr>
            <w:sz w:val="36"/>
          </w:rPr>
          <w:fldChar w:fldCharType="separate"/>
        </w:r>
        <w:r w:rsidDel="00F555D6">
          <w:rPr>
            <w:sz w:val="36"/>
          </w:rPr>
          <w:delText>&lt;Ihr System&gt;</w:delText>
        </w:r>
        <w:r w:rsidDel="00F555D6">
          <w:rPr>
            <w:sz w:val="36"/>
          </w:rPr>
          <w:fldChar w:fldCharType="end"/>
        </w:r>
      </w:del>
      <w:ins w:id="2" w:author="Hendric" w:date="2015-06-13T09:00:00Z">
        <w:r w:rsidR="00F555D6">
          <w:rPr>
            <w:sz w:val="36"/>
          </w:rPr>
          <w:t>Aufgabenverwaltung What2Do</w:t>
        </w:r>
      </w:ins>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4A615DAB" w:rsidR="00286C99" w:rsidRPr="00CE1ED0" w:rsidRDefault="00284321">
      <w:pPr>
        <w:spacing w:line="240" w:lineRule="atLeast"/>
        <w:jc w:val="center"/>
        <w:rPr>
          <w:ins w:id="3" w:author="Hendric" w:date="2015-06-13T09:00:00Z"/>
        </w:rPr>
      </w:pPr>
      <w:del w:id="4" w:author="Hendric" w:date="2015-06-13T09:00:00Z">
        <w:r w:rsidDel="00F555D6">
          <w:fldChar w:fldCharType="begin"/>
        </w:r>
        <w:r w:rsidRPr="00CE1ED0" w:rsidDel="00F555D6">
          <w:rPr>
            <w:rPrChange w:id="5" w:author="Hendric" w:date="2015-06-13T14:31:00Z">
              <w:rPr/>
            </w:rPrChange>
          </w:rPr>
          <w:delInstrText xml:space="preserve"> AUTHOR  \* MERGEFORMAT </w:delInstrText>
        </w:r>
        <w:r w:rsidDel="00F555D6">
          <w:fldChar w:fldCharType="separate"/>
        </w:r>
        <w:r w:rsidR="00286C99" w:rsidRPr="00CE1ED0" w:rsidDel="00F555D6">
          <w:rPr>
            <w:noProof/>
          </w:rPr>
          <w:delText>&lt;Ihr Name&gt;</w:delText>
        </w:r>
        <w:r w:rsidDel="00F555D6">
          <w:rPr>
            <w:noProof/>
          </w:rPr>
          <w:fldChar w:fldCharType="end"/>
        </w:r>
      </w:del>
      <w:ins w:id="6" w:author="Hendric" w:date="2015-06-13T09:00:00Z">
        <w:r w:rsidR="00F555D6" w:rsidRPr="00CE1ED0">
          <w:t>Hendric Jabs</w:t>
        </w:r>
      </w:ins>
    </w:p>
    <w:p w14:paraId="5284C409" w14:textId="58AA0FA2" w:rsidR="00F555D6" w:rsidRPr="00F555D6" w:rsidRDefault="00F555D6">
      <w:pPr>
        <w:spacing w:line="240" w:lineRule="atLeast"/>
        <w:jc w:val="center"/>
        <w:rPr>
          <w:lang w:val="en-GB"/>
          <w:rPrChange w:id="7" w:author="Hendric" w:date="2015-06-13T09:01:00Z">
            <w:rPr/>
          </w:rPrChange>
        </w:rPr>
      </w:pPr>
      <w:proofErr w:type="spellStart"/>
      <w:ins w:id="8" w:author="Hendric" w:date="2015-06-13T09:00:00Z">
        <w:r w:rsidRPr="00F555D6">
          <w:rPr>
            <w:lang w:val="en-GB"/>
            <w:rPrChange w:id="9" w:author="Hendric" w:date="2015-06-13T09:01:00Z">
              <w:rPr/>
            </w:rPrChange>
          </w:rPr>
          <w:t>Niklas</w:t>
        </w:r>
        <w:proofErr w:type="spellEnd"/>
        <w:r w:rsidRPr="00F555D6">
          <w:rPr>
            <w:lang w:val="en-GB"/>
            <w:rPrChange w:id="10" w:author="Hendric" w:date="2015-06-13T09:01:00Z">
              <w:rPr/>
            </w:rPrChange>
          </w:rPr>
          <w:t xml:space="preserve"> van Aalst</w:t>
        </w:r>
      </w:ins>
    </w:p>
    <w:p w14:paraId="3743EC49" w14:textId="77777777" w:rsidR="00286C99" w:rsidRPr="00F555D6" w:rsidRDefault="00286C99">
      <w:pPr>
        <w:spacing w:line="240" w:lineRule="atLeast"/>
        <w:jc w:val="center"/>
        <w:rPr>
          <w:lang w:val="en-GB"/>
          <w:rPrChange w:id="11" w:author="Hendric" w:date="2015-06-13T09:01:00Z">
            <w:rPr/>
          </w:rPrChange>
        </w:rPr>
      </w:pPr>
    </w:p>
    <w:p w14:paraId="43CC793F" w14:textId="0F26A59A"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proofErr w:type="gramStart"/>
      <w:r w:rsidR="00EA1D06">
        <w:rPr>
          <w:i/>
          <w:iCs/>
          <w:lang w:val="en-US"/>
        </w:rPr>
        <w:t>)</w:t>
      </w:r>
      <w:proofErr w:type="gramEnd"/>
      <w:r w:rsidR="00286C99">
        <w:rPr>
          <w:i/>
          <w:iCs/>
          <w:lang w:val="en-US"/>
        </w:rPr>
        <w:br/>
      </w:r>
      <w:r w:rsidR="001406B4" w:rsidRPr="00F555D6">
        <w:rPr>
          <w:i/>
          <w:iCs/>
          <w:lang w:val="en-GB"/>
          <w:rPrChange w:id="12" w:author="Hendric" w:date="2015-06-13T09:00:00Z">
            <w:rPr>
              <w:i/>
              <w:iCs/>
            </w:rPr>
          </w:rPrChange>
        </w:rPr>
        <w:t>1</w:t>
      </w:r>
      <w:ins w:id="13" w:author="Gernot Starke" w:date="2012-03-19T19:10:00Z">
        <w:r w:rsidR="00867DEA" w:rsidRPr="00F555D6">
          <w:rPr>
            <w:i/>
            <w:iCs/>
            <w:lang w:val="en-GB"/>
            <w:rPrChange w:id="14" w:author="Hendric" w:date="2015-06-13T09:00:00Z">
              <w:rPr>
                <w:i/>
                <w:iCs/>
              </w:rPr>
            </w:rPrChange>
          </w:rPr>
          <w:t>9</w:t>
        </w:r>
      </w:ins>
      <w:r w:rsidR="001406B4" w:rsidRPr="00F555D6">
        <w:rPr>
          <w:i/>
          <w:iCs/>
          <w:lang w:val="en-GB"/>
          <w:rPrChange w:id="15" w:author="Hendric" w:date="2015-06-13T09:00:00Z">
            <w:rPr>
              <w:i/>
              <w:iCs/>
            </w:rPr>
          </w:rPrChange>
        </w:rPr>
        <w:t xml:space="preserve">. </w:t>
      </w:r>
      <w:proofErr w:type="spellStart"/>
      <w:ins w:id="16" w:author="Gernot Starke" w:date="2012-03-19T19:10:00Z">
        <w:r w:rsidR="00867DEA" w:rsidRPr="00F555D6">
          <w:rPr>
            <w:i/>
            <w:iCs/>
            <w:lang w:val="en-GB"/>
            <w:rPrChange w:id="17" w:author="Hendric" w:date="2015-06-13T09:01:00Z">
              <w:rPr>
                <w:i/>
                <w:iCs/>
              </w:rPr>
            </w:rPrChange>
          </w:rPr>
          <w:t>März</w:t>
        </w:r>
        <w:proofErr w:type="spellEnd"/>
        <w:r w:rsidR="00867DEA">
          <w:rPr>
            <w:i/>
            <w:iCs/>
            <w:lang w:val="en-US"/>
          </w:rPr>
          <w:t xml:space="preserve"> </w:t>
        </w:r>
      </w:ins>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F555D6" w:rsidRDefault="00286C99" w:rsidP="005572C6">
            <w:pPr>
              <w:jc w:val="left"/>
              <w:rPr>
                <w:bCs/>
                <w:sz w:val="20"/>
                <w:szCs w:val="20"/>
                <w:lang w:val="en-GB"/>
                <w:rPrChange w:id="18" w:author="Hendric" w:date="2015-06-13T09:00:00Z">
                  <w:rPr>
                    <w:bCs/>
                    <w:sz w:val="20"/>
                    <w:szCs w:val="20"/>
                  </w:rPr>
                </w:rPrChange>
              </w:rPr>
            </w:pPr>
            <w:r>
              <w:rPr>
                <w:bCs/>
                <w:sz w:val="20"/>
                <w:szCs w:val="20"/>
                <w:lang w:val="en-US"/>
              </w:rPr>
              <w:t xml:space="preserve">We acknowledge that this document uses material from the arc 42 architecture </w:t>
            </w:r>
            <w:r>
              <w:rPr>
                <w:bCs/>
                <w:sz w:val="20"/>
                <w:szCs w:val="20"/>
                <w:lang w:val="en-US"/>
              </w:rPr>
              <w:br/>
              <w:t xml:space="preserve">template, </w:t>
            </w:r>
            <w:r w:rsidR="00284321">
              <w:fldChar w:fldCharType="begin"/>
            </w:r>
            <w:r w:rsidR="00284321" w:rsidRPr="00F555D6">
              <w:rPr>
                <w:lang w:val="en-GB"/>
                <w:rPrChange w:id="19" w:author="Hendric" w:date="2015-06-13T09:00:00Z">
                  <w:rPr/>
                </w:rPrChange>
              </w:rPr>
              <w:instrText xml:space="preserve"> HYPERLINK "http://www.arc42.de" </w:instrText>
            </w:r>
            <w:r w:rsidR="00284321">
              <w:fldChar w:fldCharType="separate"/>
            </w:r>
            <w:r>
              <w:rPr>
                <w:rStyle w:val="Hyperlink"/>
                <w:bCs/>
                <w:sz w:val="20"/>
                <w:szCs w:val="20"/>
                <w:lang w:val="en-US"/>
              </w:rPr>
              <w:t>http://www.arc42.de</w:t>
            </w:r>
            <w:r w:rsidR="00284321">
              <w:rPr>
                <w:rStyle w:val="Hyperlink"/>
                <w:bCs/>
                <w:sz w:val="20"/>
                <w:szCs w:val="20"/>
                <w:lang w:val="en-US"/>
              </w:rPr>
              <w:fldChar w:fldCharType="end"/>
            </w:r>
            <w:r>
              <w:rPr>
                <w:bCs/>
                <w:sz w:val="20"/>
                <w:szCs w:val="20"/>
                <w:lang w:val="en-US"/>
              </w:rPr>
              <w:t>. Created by</w:t>
            </w:r>
            <w:r w:rsidRPr="00F555D6">
              <w:rPr>
                <w:bCs/>
                <w:sz w:val="20"/>
                <w:szCs w:val="20"/>
                <w:lang w:val="en-GB"/>
                <w:rPrChange w:id="20" w:author="Hendric" w:date="2015-06-13T09:00:00Z">
                  <w:rPr>
                    <w:bCs/>
                    <w:sz w:val="20"/>
                    <w:szCs w:val="20"/>
                  </w:rPr>
                </w:rPrChange>
              </w:rPr>
              <w:t xml:space="preserve"> </w:t>
            </w:r>
            <w:proofErr w:type="spellStart"/>
            <w:r w:rsidRPr="00F555D6">
              <w:rPr>
                <w:bCs/>
                <w:sz w:val="20"/>
                <w:szCs w:val="20"/>
                <w:lang w:val="en-GB"/>
                <w:rPrChange w:id="21" w:author="Hendric" w:date="2015-06-13T09:00:00Z">
                  <w:rPr>
                    <w:bCs/>
                    <w:sz w:val="20"/>
                    <w:szCs w:val="20"/>
                  </w:rPr>
                </w:rPrChange>
              </w:rPr>
              <w:t>Dr.</w:t>
            </w:r>
            <w:proofErr w:type="spellEnd"/>
            <w:r w:rsidRPr="00F555D6">
              <w:rPr>
                <w:bCs/>
                <w:sz w:val="20"/>
                <w:szCs w:val="20"/>
                <w:lang w:val="en-GB"/>
                <w:rPrChange w:id="22" w:author="Hendric" w:date="2015-06-13T09:00:00Z">
                  <w:rPr>
                    <w:bCs/>
                    <w:sz w:val="20"/>
                    <w:szCs w:val="20"/>
                  </w:rPr>
                </w:rPrChange>
              </w:rPr>
              <w:t xml:space="preserve"> Peter </w:t>
            </w:r>
            <w:proofErr w:type="spellStart"/>
            <w:r w:rsidRPr="00F555D6">
              <w:rPr>
                <w:bCs/>
                <w:sz w:val="20"/>
                <w:szCs w:val="20"/>
                <w:lang w:val="en-GB"/>
                <w:rPrChange w:id="23" w:author="Hendric" w:date="2015-06-13T09:00:00Z">
                  <w:rPr>
                    <w:bCs/>
                    <w:sz w:val="20"/>
                    <w:szCs w:val="20"/>
                  </w:rPr>
                </w:rPrChange>
              </w:rPr>
              <w:t>Hruschka</w:t>
            </w:r>
            <w:proofErr w:type="spellEnd"/>
            <w:r w:rsidRPr="00F555D6">
              <w:rPr>
                <w:bCs/>
                <w:sz w:val="20"/>
                <w:szCs w:val="20"/>
                <w:lang w:val="en-GB"/>
                <w:rPrChange w:id="24" w:author="Hendric" w:date="2015-06-13T09:00:00Z">
                  <w:rPr>
                    <w:bCs/>
                    <w:sz w:val="20"/>
                    <w:szCs w:val="20"/>
                  </w:rPr>
                </w:rPrChange>
              </w:rPr>
              <w:t xml:space="preserve"> &amp; </w:t>
            </w:r>
            <w:proofErr w:type="spellStart"/>
            <w:r w:rsidRPr="00F555D6">
              <w:rPr>
                <w:bCs/>
                <w:sz w:val="20"/>
                <w:szCs w:val="20"/>
                <w:lang w:val="en-GB"/>
                <w:rPrChange w:id="25" w:author="Hendric" w:date="2015-06-13T09:00:00Z">
                  <w:rPr>
                    <w:bCs/>
                    <w:sz w:val="20"/>
                    <w:szCs w:val="20"/>
                  </w:rPr>
                </w:rPrChange>
              </w:rPr>
              <w:t>Dr.</w:t>
            </w:r>
            <w:proofErr w:type="spellEnd"/>
            <w:r w:rsidRPr="00F555D6">
              <w:rPr>
                <w:bCs/>
                <w:sz w:val="20"/>
                <w:szCs w:val="20"/>
                <w:lang w:val="en-GB"/>
                <w:rPrChange w:id="26" w:author="Hendric" w:date="2015-06-13T09:00:00Z">
                  <w:rPr>
                    <w:bCs/>
                    <w:sz w:val="20"/>
                    <w:szCs w:val="20"/>
                  </w:rPr>
                </w:rPrChange>
              </w:rPr>
              <w:t xml:space="preserve"> Gernot Starke.</w:t>
            </w:r>
            <w:r w:rsidR="00DF4714" w:rsidRPr="00F555D6">
              <w:rPr>
                <w:bCs/>
                <w:sz w:val="20"/>
                <w:szCs w:val="20"/>
                <w:lang w:val="en-GB"/>
                <w:rPrChange w:id="27" w:author="Hendric" w:date="2015-06-13T09:00:00Z">
                  <w:rPr>
                    <w:bCs/>
                    <w:sz w:val="20"/>
                    <w:szCs w:val="20"/>
                  </w:rPr>
                </w:rPrChange>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77777777" w:rsidR="00286C99" w:rsidRDefault="00615BE2">
            <w:pPr>
              <w:rPr>
                <w:sz w:val="20"/>
                <w:szCs w:val="20"/>
              </w:rPr>
            </w:pPr>
            <w:r>
              <w:rPr>
                <w:sz w:val="20"/>
                <w:szCs w:val="20"/>
                <w:lang w:val="en-US" w:bidi="x-none"/>
              </w:rPr>
              <w:pict w14:anchorId="329A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3.5pt;width:74pt;height:37pt;z-index:251657728;visibility:visible;mso-wrap-edited:f;mso-position-horizontal-relative:char;mso-position-vertical-relative:line">
                  <v:imagedata r:id="rId9" o:title=""/>
                  <w10:anchorlock/>
                </v:shape>
              </w:pict>
            </w:r>
            <w:r w:rsidR="008A2AD4">
              <w:rPr>
                <w:noProof/>
                <w:sz w:val="20"/>
                <w:szCs w:val="20"/>
              </w:rPr>
              <mc:AlternateContent>
                <mc:Choice Requires="wps">
                  <w:drawing>
                    <wp:inline distT="0" distB="0" distL="0" distR="0" wp14:anchorId="75F8465A" wp14:editId="50AFCE6D">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rect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396"/>
        <w:gridCol w:w="2462"/>
        <w:gridCol w:w="4299"/>
      </w:tblGrid>
      <w:tr w:rsidR="00286C99" w14:paraId="42EBABD3" w14:textId="77777777">
        <w:trPr>
          <w:tblHeader/>
        </w:trPr>
        <w:tc>
          <w:tcPr>
            <w:tcW w:w="1063" w:type="dxa"/>
          </w:tcPr>
          <w:p w14:paraId="7BDC4C62" w14:textId="77777777" w:rsidR="00286C99" w:rsidRDefault="00286C99">
            <w:pPr>
              <w:pStyle w:val="Tabelle"/>
              <w:rPr>
                <w:b/>
                <w:bCs/>
              </w:rPr>
            </w:pPr>
            <w:r>
              <w:rPr>
                <w:b/>
                <w:bCs/>
              </w:rPr>
              <w:t>Version</w:t>
            </w:r>
          </w:p>
        </w:tc>
        <w:tc>
          <w:tcPr>
            <w:tcW w:w="1417" w:type="dxa"/>
          </w:tcPr>
          <w:p w14:paraId="4D6B4C54" w14:textId="77777777" w:rsidR="00286C99" w:rsidRDefault="00286C99">
            <w:pPr>
              <w:pStyle w:val="Tabelle"/>
              <w:rPr>
                <w:b/>
                <w:bCs/>
              </w:rPr>
            </w:pPr>
            <w:r>
              <w:rPr>
                <w:b/>
                <w:bCs/>
              </w:rPr>
              <w:t>Datum</w:t>
            </w:r>
          </w:p>
        </w:tc>
        <w:tc>
          <w:tcPr>
            <w:tcW w:w="2630" w:type="dxa"/>
          </w:tcPr>
          <w:p w14:paraId="285C0EC1" w14:textId="77777777" w:rsidR="00286C99" w:rsidRDefault="00286C99">
            <w:pPr>
              <w:pStyle w:val="Tabelle"/>
              <w:rPr>
                <w:b/>
                <w:bCs/>
              </w:rPr>
            </w:pPr>
            <w:r>
              <w:rPr>
                <w:b/>
                <w:bCs/>
              </w:rPr>
              <w:t>Bearbeiter</w:t>
            </w:r>
          </w:p>
        </w:tc>
        <w:tc>
          <w:tcPr>
            <w:tcW w:w="4667" w:type="dxa"/>
          </w:tcPr>
          <w:p w14:paraId="6EAECC97" w14:textId="77777777" w:rsidR="00286C99" w:rsidRDefault="00286C99">
            <w:pPr>
              <w:pStyle w:val="Tabelle"/>
              <w:rPr>
                <w:b/>
                <w:bCs/>
              </w:rPr>
            </w:pPr>
            <w:r>
              <w:rPr>
                <w:b/>
                <w:bCs/>
              </w:rPr>
              <w:t>Beschreibung</w:t>
            </w:r>
          </w:p>
        </w:tc>
      </w:tr>
      <w:tr w:rsidR="00286C99" w14:paraId="3A63BAC8" w14:textId="77777777">
        <w:trPr>
          <w:tblHeader/>
        </w:trPr>
        <w:tc>
          <w:tcPr>
            <w:tcW w:w="1063" w:type="dxa"/>
          </w:tcPr>
          <w:p w14:paraId="662B97F0" w14:textId="1382BE5F" w:rsidR="00286C99" w:rsidRDefault="00F555D6">
            <w:pPr>
              <w:pStyle w:val="Tabelle"/>
            </w:pPr>
            <w:ins w:id="28" w:author="Hendric" w:date="2015-06-13T09:01:00Z">
              <w:r>
                <w:t>1</w:t>
              </w:r>
            </w:ins>
          </w:p>
        </w:tc>
        <w:tc>
          <w:tcPr>
            <w:tcW w:w="1417" w:type="dxa"/>
          </w:tcPr>
          <w:p w14:paraId="3170CDAC" w14:textId="19CDF22B" w:rsidR="00286C99" w:rsidRDefault="00F555D6">
            <w:pPr>
              <w:pStyle w:val="Tabelle"/>
            </w:pPr>
            <w:ins w:id="29" w:author="Hendric" w:date="2015-06-13T09:01:00Z">
              <w:r>
                <w:t>13.06.2015</w:t>
              </w:r>
            </w:ins>
          </w:p>
        </w:tc>
        <w:tc>
          <w:tcPr>
            <w:tcW w:w="2630" w:type="dxa"/>
          </w:tcPr>
          <w:p w14:paraId="4F8F0026" w14:textId="0CD0232E" w:rsidR="00286C99" w:rsidRDefault="00F555D6">
            <w:pPr>
              <w:pStyle w:val="Tabelle"/>
            </w:pPr>
            <w:ins w:id="30" w:author="Hendric" w:date="2015-06-13T09:01:00Z">
              <w:r>
                <w:t>HJ</w:t>
              </w:r>
            </w:ins>
          </w:p>
        </w:tc>
        <w:tc>
          <w:tcPr>
            <w:tcW w:w="4667" w:type="dxa"/>
          </w:tcPr>
          <w:p w14:paraId="3C058247" w14:textId="3388056E" w:rsidR="00286C99" w:rsidRDefault="00F555D6">
            <w:pPr>
              <w:pStyle w:val="Tabelle"/>
            </w:pPr>
            <w:ins w:id="31" w:author="Hendric" w:date="2015-06-13T09:01:00Z">
              <w:r>
                <w:t>Initial</w:t>
              </w:r>
            </w:ins>
          </w:p>
        </w:tc>
      </w:tr>
      <w:tr w:rsidR="00286C99" w14:paraId="796AE80C" w14:textId="77777777">
        <w:trPr>
          <w:tblHeader/>
        </w:trPr>
        <w:tc>
          <w:tcPr>
            <w:tcW w:w="1063" w:type="dxa"/>
          </w:tcPr>
          <w:p w14:paraId="1F014E18" w14:textId="77777777" w:rsidR="00286C99" w:rsidRDefault="00286C99">
            <w:pPr>
              <w:pStyle w:val="Tabelle"/>
            </w:pPr>
          </w:p>
        </w:tc>
        <w:tc>
          <w:tcPr>
            <w:tcW w:w="1417" w:type="dxa"/>
          </w:tcPr>
          <w:p w14:paraId="101DB47B" w14:textId="77777777" w:rsidR="00286C99" w:rsidRDefault="00286C99">
            <w:pPr>
              <w:pStyle w:val="Tabelle"/>
            </w:pPr>
          </w:p>
        </w:tc>
        <w:tc>
          <w:tcPr>
            <w:tcW w:w="2630" w:type="dxa"/>
          </w:tcPr>
          <w:p w14:paraId="5EA18A47" w14:textId="77777777" w:rsidR="00286C99" w:rsidRDefault="00286C99">
            <w:pPr>
              <w:pStyle w:val="Tabelle"/>
            </w:pPr>
          </w:p>
        </w:tc>
        <w:tc>
          <w:tcPr>
            <w:tcW w:w="4667" w:type="dxa"/>
          </w:tcPr>
          <w:p w14:paraId="7642BD73" w14:textId="77777777" w:rsidR="00286C99" w:rsidRDefault="00286C99">
            <w:pPr>
              <w:pStyle w:val="Tabelle"/>
            </w:pPr>
          </w:p>
        </w:tc>
      </w:tr>
      <w:tr w:rsidR="00286C99" w14:paraId="3EC70C7C" w14:textId="77777777">
        <w:trPr>
          <w:tblHeader/>
        </w:trPr>
        <w:tc>
          <w:tcPr>
            <w:tcW w:w="1063" w:type="dxa"/>
          </w:tcPr>
          <w:p w14:paraId="15551D8E" w14:textId="77777777" w:rsidR="00286C99" w:rsidRDefault="00286C99">
            <w:pPr>
              <w:pStyle w:val="Tabelle"/>
            </w:pPr>
          </w:p>
        </w:tc>
        <w:tc>
          <w:tcPr>
            <w:tcW w:w="1417" w:type="dxa"/>
          </w:tcPr>
          <w:p w14:paraId="7D5B9A89" w14:textId="77777777" w:rsidR="00286C99" w:rsidRDefault="00286C99">
            <w:pPr>
              <w:pStyle w:val="Tabelle"/>
            </w:pPr>
          </w:p>
        </w:tc>
        <w:tc>
          <w:tcPr>
            <w:tcW w:w="2630" w:type="dxa"/>
          </w:tcPr>
          <w:p w14:paraId="3E4484B0" w14:textId="77777777" w:rsidR="00286C99" w:rsidRDefault="00286C99">
            <w:pPr>
              <w:pStyle w:val="Tabelle"/>
            </w:pPr>
          </w:p>
        </w:tc>
        <w:tc>
          <w:tcPr>
            <w:tcW w:w="4667" w:type="dxa"/>
          </w:tcPr>
          <w:p w14:paraId="65A324C8" w14:textId="77777777" w:rsidR="00286C99" w:rsidRDefault="00286C99">
            <w:pPr>
              <w:pStyle w:val="Tabelle"/>
            </w:pP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ins w:id="32" w:author="Gernot Starke" w:date="2012-01-14T11:18:00Z"/>
          <w:b w:val="0"/>
          <w:sz w:val="28"/>
        </w:rPr>
      </w:pPr>
      <w:r>
        <w:br w:type="page"/>
      </w:r>
      <w:r w:rsidRPr="002D7FEA">
        <w:rPr>
          <w:b w:val="0"/>
          <w:sz w:val="28"/>
        </w:rPr>
        <w:lastRenderedPageBreak/>
        <w:t>Inhaltsverzeichnis</w:t>
      </w:r>
    </w:p>
    <w:bookmarkStart w:id="33" w:name="OLE_LINK17"/>
    <w:bookmarkStart w:id="34"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33"/>
      <w:bookmarkEnd w:id="34"/>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5" w:name="OLE_LINK8"/>
      <w:r w:rsidRPr="002D7FEA">
        <w:t>Anmerkung: In der Microsoft-Word-Variante enthält dieses Template Anleitungen und Ausfüllhinweise als „ausgeblendeten Text“. Durch den Befehl „Formate ein-/ausblenden“ können Sie die Anzeige dieser Texte bestimmen.</w:t>
      </w:r>
    </w:p>
    <w:bookmarkEnd w:id="35"/>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B681C67" w14:textId="77777777" w:rsidR="00286C99" w:rsidRPr="00D62916" w:rsidRDefault="00286C99" w:rsidP="00286C99">
      <w:pPr>
        <w:pStyle w:val="berschrift1"/>
      </w:pPr>
      <w:bookmarkStart w:id="36" w:name="_Toc161293423"/>
      <w:bookmarkStart w:id="37" w:name="_Toc188159219"/>
      <w:r w:rsidRPr="00D62916">
        <w:lastRenderedPageBreak/>
        <w:t>Einführung und Ziele</w:t>
      </w:r>
      <w:bookmarkEnd w:id="0"/>
      <w:bookmarkEnd w:id="36"/>
      <w:bookmarkEnd w:id="37"/>
    </w:p>
    <w:p w14:paraId="541656FC" w14:textId="77777777" w:rsidR="00286C99" w:rsidRPr="00D62916" w:rsidRDefault="00286C99" w:rsidP="00286C99">
      <w:pPr>
        <w:pStyle w:val="Erluterungstext"/>
      </w:pPr>
      <w:bookmarkStart w:id="38" w:name="OLE_LINK40"/>
      <w:bookmarkStart w:id="39" w:name="OLE_LINK41"/>
      <w:r w:rsidRPr="00D62916">
        <w:t xml:space="preserve">(engl.: </w:t>
      </w:r>
      <w:r w:rsidRPr="00D62916">
        <w:rPr>
          <w:iCs/>
        </w:rPr>
        <w:t>Introduction and Goals</w:t>
      </w:r>
      <w:r w:rsidRPr="00D62916">
        <w:t>)</w:t>
      </w:r>
    </w:p>
    <w:p w14:paraId="7813EAE5" w14:textId="77777777" w:rsidR="00286C99" w:rsidRPr="00D62916" w:rsidRDefault="00286C99" w:rsidP="00286C99">
      <w:pPr>
        <w:pStyle w:val="Erluterungstext"/>
      </w:pPr>
      <w:r w:rsidRPr="00D62916">
        <w:t xml:space="preserve">Als Einführung in das Architekturdokument gehören hierher die treibenden Kräfte, die Software-Architekten bei Ihren Entscheidungen berücksichtigen müssen: </w:t>
      </w:r>
    </w:p>
    <w:p w14:paraId="2F273BDE" w14:textId="77777777" w:rsidR="00286C99" w:rsidRPr="00D62916" w:rsidRDefault="00286C99" w:rsidP="00286C99">
      <w:pPr>
        <w:pStyle w:val="Erluterungstext"/>
      </w:pPr>
      <w:r w:rsidRPr="00D62916">
        <w:t>Einerseits die Erfüllung bestimmter fachlicher Aufgabenstellungen der Stakeholder, darüber hinaus aber die Erfüllung oder Einhaltung der vorgegebenen Randbedingungen (</w:t>
      </w:r>
      <w:r w:rsidRPr="00D62916">
        <w:rPr>
          <w:iCs/>
        </w:rPr>
        <w:t>required constraints</w:t>
      </w:r>
      <w:r w:rsidRPr="00D62916">
        <w:t>) unter Berücksichtigung der Architekturziele.</w:t>
      </w:r>
    </w:p>
    <w:bookmarkEnd w:id="38"/>
    <w:bookmarkEnd w:id="39"/>
    <w:p w14:paraId="0F30840D" w14:textId="77777777" w:rsidR="00286C99" w:rsidRPr="00D62916" w:rsidRDefault="00286C99" w:rsidP="00286C99">
      <w:pPr>
        <w:spacing w:before="56" w:after="113"/>
        <w:rPr>
          <w:rFonts w:cs="Arial"/>
          <w:sz w:val="20"/>
        </w:rPr>
      </w:pPr>
    </w:p>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40" w:name="_Toc22396692"/>
      <w:bookmarkStart w:id="41" w:name="_Toc161293424"/>
      <w:bookmarkStart w:id="42" w:name="_Toc188159220"/>
      <w:r w:rsidRPr="00D62916">
        <w:t>Aufgabenstellung</w:t>
      </w:r>
      <w:bookmarkEnd w:id="40"/>
      <w:bookmarkEnd w:id="41"/>
      <w:bookmarkEnd w:id="42"/>
    </w:p>
    <w:p w14:paraId="6B212D7E" w14:textId="77777777" w:rsidR="00286C99" w:rsidRPr="00D62916" w:rsidRDefault="00286C99" w:rsidP="00286C99">
      <w:pPr>
        <w:pStyle w:val="Erluterungstext"/>
      </w:pPr>
      <w:bookmarkStart w:id="43" w:name="OLE_LINK42"/>
      <w:bookmarkStart w:id="44" w:name="OLE_LINK43"/>
      <w:r w:rsidRPr="00D62916">
        <w:t>(engl.: Requirements Overview)</w:t>
      </w:r>
    </w:p>
    <w:p w14:paraId="72DB1C41" w14:textId="77777777" w:rsidR="00286C99" w:rsidRPr="00D62916" w:rsidRDefault="00286C99" w:rsidP="00286C99">
      <w:pPr>
        <w:pStyle w:val="Erluterungstext"/>
      </w:pPr>
      <w:r w:rsidRPr="00D62916">
        <w:t>Kurzbeschreibung der fachlichen Aufgabenstellung, Extrakt (oder Abstract) der Anforderungsdokumente.</w:t>
      </w:r>
    </w:p>
    <w:p w14:paraId="5AD7CF97" w14:textId="77777777" w:rsidR="00286C99" w:rsidRPr="00D62916" w:rsidRDefault="00286C99" w:rsidP="00286C99">
      <w:pPr>
        <w:pStyle w:val="Erluterungstext"/>
      </w:pPr>
      <w:r w:rsidRPr="00D62916">
        <w:t>Verweis auf ausführliche Anforderungsdokumente (mit Versionsbezeichnungen und Ablageorten).</w:t>
      </w:r>
    </w:p>
    <w:p w14:paraId="2443B5F0" w14:textId="77777777" w:rsidR="00286C99" w:rsidRPr="00D62916" w:rsidRDefault="00286C99" w:rsidP="00286C99">
      <w:pPr>
        <w:pStyle w:val="Erluterungberschrift"/>
      </w:pPr>
      <w:r w:rsidRPr="00D62916">
        <w:t>Inhalt</w:t>
      </w:r>
    </w:p>
    <w:p w14:paraId="54A7891C" w14:textId="77777777" w:rsidR="00286C99" w:rsidRPr="00D62916" w:rsidRDefault="00286C99" w:rsidP="00286C99">
      <w:pPr>
        <w:pStyle w:val="Erluterungstext"/>
      </w:pPr>
      <w:r w:rsidRPr="00D62916">
        <w:t>Eine kompakte Zusammenfassung des fachlichen Umfelds des Systems. Beantwortet (etwa) folgende Fragen:</w:t>
      </w:r>
    </w:p>
    <w:p w14:paraId="3A43D79B" w14:textId="77777777" w:rsidR="00286C99" w:rsidRPr="00D62916" w:rsidRDefault="00286C99" w:rsidP="00286C99">
      <w:pPr>
        <w:pStyle w:val="ErluterungstextBullets"/>
      </w:pPr>
      <w:r w:rsidRPr="00D62916">
        <w:t>Was geschieht im Umfeld des Systems?</w:t>
      </w:r>
    </w:p>
    <w:p w14:paraId="57B32661" w14:textId="77777777" w:rsidR="00286C99" w:rsidRPr="00D62916" w:rsidRDefault="00286C99" w:rsidP="00286C99">
      <w:pPr>
        <w:pStyle w:val="ErluterungstextBullets"/>
      </w:pPr>
      <w:r w:rsidRPr="00D62916">
        <w:t>Warum soll es das System geben? Was macht das System wertvoll oder wichtig? Welche Probleme löst das System?</w:t>
      </w:r>
    </w:p>
    <w:p w14:paraId="0ED4459C" w14:textId="77777777" w:rsidR="00286C99" w:rsidRPr="00D62916" w:rsidRDefault="00286C99" w:rsidP="00286C99">
      <w:pPr>
        <w:pStyle w:val="Erluterungstext"/>
      </w:pPr>
    </w:p>
    <w:p w14:paraId="007F3A82" w14:textId="77777777" w:rsidR="00286C99" w:rsidRPr="00D62916" w:rsidRDefault="00286C99" w:rsidP="00286C99">
      <w:pPr>
        <w:pStyle w:val="Erluterungberschrift"/>
      </w:pPr>
      <w:r w:rsidRPr="00D62916">
        <w:t>Motivation</w:t>
      </w:r>
    </w:p>
    <w:p w14:paraId="2BF42F9F" w14:textId="77777777" w:rsidR="00286C99" w:rsidRPr="00D62916" w:rsidRDefault="00286C99" w:rsidP="00286C99">
      <w:pPr>
        <w:pStyle w:val="Erluterungstext"/>
      </w:pPr>
      <w:r w:rsidRPr="00D62916">
        <w:t>Aus Sicht der späteren Nutzer ist die Unterstützung einer fachlichen Aufgaben der eigentliche Beweggrund, ein neues (oder modifiziertes) System zu schaffen.</w:t>
      </w:r>
    </w:p>
    <w:p w14:paraId="51D3A88D" w14:textId="77777777" w:rsidR="00286C99" w:rsidRPr="00D62916" w:rsidRDefault="00286C99" w:rsidP="00286C99">
      <w:pPr>
        <w:pStyle w:val="Erluterungstext"/>
      </w:pPr>
      <w:r w:rsidRPr="00D62916">
        <w:t>Obwohl die Qualität der Architektur oft eher an der Erfüllung von nicht-funktionalen Anforderungen hängt, darf diese wesentliche Architekturtreiber nicht vernachlässigt werden.</w:t>
      </w:r>
    </w:p>
    <w:p w14:paraId="3FF5FAA2" w14:textId="77777777" w:rsidR="00286C99" w:rsidRPr="00D62916" w:rsidRDefault="00286C99" w:rsidP="00286C99">
      <w:pPr>
        <w:pStyle w:val="Erluterungberschrift"/>
      </w:pPr>
      <w:r w:rsidRPr="00D62916">
        <w:t>Form</w:t>
      </w:r>
    </w:p>
    <w:p w14:paraId="5A9CED12" w14:textId="77777777" w:rsidR="00286C99" w:rsidRPr="00D62916" w:rsidRDefault="00286C99" w:rsidP="00286C99">
      <w:pPr>
        <w:pStyle w:val="Erluterungstext"/>
      </w:pPr>
      <w:r w:rsidRPr="00D62916">
        <w:t xml:space="preserve">Kurze textuelle Beschreibung, eventuell in tabellarischer Use-Case Form. </w:t>
      </w:r>
    </w:p>
    <w:p w14:paraId="513FABAC" w14:textId="77777777" w:rsidR="00286C99" w:rsidRPr="00D62916" w:rsidRDefault="00286C99" w:rsidP="00286C99">
      <w:pPr>
        <w:pStyle w:val="Erluterungstext"/>
      </w:pPr>
      <w:r w:rsidRPr="00D62916">
        <w:t>In jedem Fall sollte der fachliche Kontext Verweise auf die entsprechenden Anforderungsdokumente enthalten.</w:t>
      </w:r>
    </w:p>
    <w:p w14:paraId="12A9C10D" w14:textId="77777777" w:rsidR="00286C99" w:rsidRPr="00D62916" w:rsidRDefault="00286C99" w:rsidP="00286C99">
      <w:pPr>
        <w:pStyle w:val="Erluterungberschrift"/>
      </w:pPr>
      <w:r w:rsidRPr="00D62916">
        <w:t>Beispiele</w:t>
      </w:r>
    </w:p>
    <w:p w14:paraId="155FC1DA" w14:textId="77777777" w:rsidR="00286C99" w:rsidRPr="00D62916" w:rsidRDefault="00286C99" w:rsidP="00286C99">
      <w:pPr>
        <w:pStyle w:val="Erluterungstext"/>
      </w:pPr>
      <w:r w:rsidRPr="00D62916">
        <w:t>Kurzbeschreibung der wichtigsten:</w:t>
      </w:r>
    </w:p>
    <w:p w14:paraId="159C8F88" w14:textId="77777777" w:rsidR="00286C99" w:rsidRPr="00D62916" w:rsidRDefault="00286C99" w:rsidP="00286C99">
      <w:pPr>
        <w:pStyle w:val="ErluterungstextBullets"/>
      </w:pPr>
      <w:r w:rsidRPr="00D62916">
        <w:t>Geschäftsprozessen,</w:t>
      </w:r>
    </w:p>
    <w:p w14:paraId="323B04E3" w14:textId="77777777" w:rsidR="00286C99" w:rsidRPr="00D62916" w:rsidRDefault="00286C99" w:rsidP="00286C99">
      <w:pPr>
        <w:pStyle w:val="ErluterungstextBullets"/>
      </w:pPr>
      <w:r w:rsidRPr="00D62916">
        <w:t>funktionalen Anforderungen,</w:t>
      </w:r>
    </w:p>
    <w:p w14:paraId="1D373FF3" w14:textId="77777777" w:rsidR="00286C99" w:rsidRPr="00D62916" w:rsidRDefault="00286C99" w:rsidP="00286C99">
      <w:pPr>
        <w:pStyle w:val="ErluterungstextBullets"/>
      </w:pPr>
      <w:r w:rsidRPr="00D62916">
        <w:t xml:space="preserve">nichtfunktionalen Anforderungen und andere Randbedingungen (die wesentlichen müssen bereits als </w:t>
      </w:r>
      <w:hyperlink w:anchor="xpointer(/descendant-or-self::ap:Topic[@OId='UqOtqMbG6UanMkVohgRaNQ=='])" w:history="1">
        <w:r w:rsidRPr="00D62916">
          <w:t>Architekturziele</w:t>
        </w:r>
      </w:hyperlink>
      <w:r w:rsidRPr="00D62916">
        <w:t xml:space="preserve"> formuliert sein oder tauchen als </w:t>
      </w:r>
      <w:hyperlink w:anchor="xpointer(/descendant-or-self::ap:Topic[@OId='XHXfmljU/U+rsiRTMnQgRQ=='])" w:history="1">
        <w:r w:rsidRPr="00D62916">
          <w:t>Randbedingungen</w:t>
        </w:r>
      </w:hyperlink>
      <w:r w:rsidRPr="00D62916">
        <w:t xml:space="preserve"> auf) oder</w:t>
      </w:r>
    </w:p>
    <w:p w14:paraId="6B9D0BB1" w14:textId="77777777" w:rsidR="00286C99" w:rsidRPr="00D62916" w:rsidRDefault="00286C99" w:rsidP="00286C99">
      <w:pPr>
        <w:pStyle w:val="ErluterungstextBullets"/>
      </w:pPr>
      <w:r w:rsidRPr="00D62916">
        <w:t>Mengengerüste.</w:t>
      </w:r>
    </w:p>
    <w:p w14:paraId="02D66AE8" w14:textId="77777777" w:rsidR="00286C99" w:rsidRPr="00D62916" w:rsidRDefault="00286C99" w:rsidP="00286C99">
      <w:pPr>
        <w:pStyle w:val="ErluterungstextBullets"/>
      </w:pPr>
      <w:r w:rsidRPr="00D62916">
        <w:t>Hintergründe</w:t>
      </w:r>
    </w:p>
    <w:p w14:paraId="76D00571" w14:textId="77777777" w:rsidR="00286C99" w:rsidRPr="00D62916" w:rsidRDefault="00286C99" w:rsidP="00286C99">
      <w:pPr>
        <w:pStyle w:val="Erluterungstext"/>
      </w:pPr>
      <w:r w:rsidRPr="00D62916">
        <w:t xml:space="preserve">Hier können Sie aus den Anforderungsdokumenten wiederverwenden - halten Sie diese Auszüge so knapp wie möglich und wägen Sie Lesbarkeit und Redundanzfreiheit gegeneinander ab. </w:t>
      </w:r>
    </w:p>
    <w:p w14:paraId="1C38E431" w14:textId="77777777" w:rsidR="00286C99" w:rsidRPr="00D62916" w:rsidRDefault="00286C99" w:rsidP="00286C99">
      <w:pPr>
        <w:spacing w:before="56" w:after="113"/>
        <w:rPr>
          <w:rFonts w:cs="Arial"/>
          <w:sz w:val="20"/>
        </w:rPr>
      </w:pPr>
    </w:p>
    <w:p w14:paraId="4D96E7F8" w14:textId="1548510B" w:rsidR="00286C99" w:rsidRPr="00D62916" w:rsidRDefault="00E864AB" w:rsidP="00286C99">
      <w:pPr>
        <w:pStyle w:val="berschrift2"/>
      </w:pPr>
      <w:bookmarkStart w:id="45" w:name="_Toc22396691"/>
      <w:bookmarkStart w:id="46" w:name="_Toc161293425"/>
      <w:bookmarkStart w:id="47" w:name="_Toc188159221"/>
      <w:bookmarkStart w:id="48" w:name="_Toc22396694"/>
      <w:bookmarkEnd w:id="43"/>
      <w:bookmarkEnd w:id="44"/>
      <w:r>
        <w:t>Qualitäts</w:t>
      </w:r>
      <w:r w:rsidR="00286C99" w:rsidRPr="00D62916">
        <w:t>ziele</w:t>
      </w:r>
      <w:bookmarkEnd w:id="45"/>
      <w:bookmarkEnd w:id="46"/>
      <w:bookmarkEnd w:id="47"/>
    </w:p>
    <w:p w14:paraId="314DE977" w14:textId="1D55D122" w:rsidR="00286C99" w:rsidRPr="001A61DE" w:rsidRDefault="00286C99" w:rsidP="00286C99">
      <w:pPr>
        <w:pStyle w:val="Erluterungstext"/>
      </w:pPr>
      <w:bookmarkStart w:id="49" w:name="OLE_LINK44"/>
      <w:bookmarkStart w:id="50" w:name="OLE_LINK45"/>
      <w:r w:rsidRPr="001A61DE">
        <w:t xml:space="preserve">(engl.: </w:t>
      </w:r>
      <w:r w:rsidR="00E864AB">
        <w:t xml:space="preserve">Quality </w:t>
      </w:r>
      <w:r w:rsidRPr="001A61DE">
        <w:t>Goals)</w:t>
      </w:r>
    </w:p>
    <w:p w14:paraId="150241F1" w14:textId="77777777" w:rsidR="00286C99" w:rsidRPr="00D62916" w:rsidRDefault="00286C99" w:rsidP="00286C99">
      <w:pPr>
        <w:pStyle w:val="Erluterungberschrift"/>
      </w:pPr>
      <w:r w:rsidRPr="00D62916">
        <w:t>Inhalt:</w:t>
      </w:r>
    </w:p>
    <w:p w14:paraId="12A86783" w14:textId="3E441B27" w:rsidR="00286C99" w:rsidRPr="00D62916" w:rsidRDefault="00286C99" w:rsidP="00286C99">
      <w:pPr>
        <w:pStyle w:val="Erluterungstext"/>
      </w:pPr>
      <w:r w:rsidRPr="00D62916">
        <w:t>Die Hitparade (Top-</w:t>
      </w:r>
      <w:r w:rsidR="00E864AB">
        <w:t>3 bis Top-5</w:t>
      </w:r>
      <w:r w:rsidRPr="00D62916">
        <w:t xml:space="preserve">) der </w:t>
      </w:r>
      <w:r w:rsidR="00E864AB">
        <w:t>Qualitäts</w:t>
      </w:r>
      <w:r w:rsidRPr="00D62916">
        <w:t>ziele</w:t>
      </w:r>
      <w:r w:rsidR="00E864AB">
        <w:t xml:space="preserve"> für die Architektur</w:t>
      </w:r>
      <w:r w:rsidRPr="00D62916">
        <w:t xml:space="preserve"> und/oder Randbedingungen, deren Erfüllung oder Einhaltung den maßgeblichen Stakeholdern besonders wichtig sind. </w:t>
      </w:r>
    </w:p>
    <w:p w14:paraId="6197BF77" w14:textId="0D1A4AB6" w:rsidR="00286C99" w:rsidRPr="00D62916" w:rsidRDefault="00286C99" w:rsidP="00286C99">
      <w:pPr>
        <w:pStyle w:val="Erluterungstext"/>
      </w:pPr>
      <w:r w:rsidRPr="00D62916">
        <w:t xml:space="preserve">Gemeint sind hier wirklich </w:t>
      </w:r>
      <w:r w:rsidR="00E864AB">
        <w:t>Qualitäts</w:t>
      </w:r>
      <w:r w:rsidRPr="00D62916">
        <w:t xml:space="preserve">ziele, </w:t>
      </w:r>
      <w:r w:rsidR="00E864AB">
        <w:t xml:space="preserve">die </w:t>
      </w:r>
      <w:r w:rsidRPr="00D62916">
        <w:t xml:space="preserve">nicht </w:t>
      </w:r>
      <w:r w:rsidR="00E864AB">
        <w:t>unbedingt mit den</w:t>
      </w:r>
      <w:r w:rsidRPr="00D62916">
        <w:t xml:space="preserve"> Ziele</w:t>
      </w:r>
      <w:r w:rsidR="00E864AB">
        <w:t>n</w:t>
      </w:r>
      <w:r w:rsidRPr="00D62916">
        <w:t xml:space="preserve"> des Projekts</w:t>
      </w:r>
      <w:r w:rsidR="00E864AB">
        <w:t xml:space="preserve"> übereinstimmen</w:t>
      </w:r>
      <w:r w:rsidRPr="00D62916">
        <w:t>. Beachten Sie den Unterschied.</w:t>
      </w:r>
    </w:p>
    <w:p w14:paraId="15991EE3" w14:textId="389A6F2E" w:rsidR="00286C99" w:rsidRPr="00D62916" w:rsidRDefault="00E864AB" w:rsidP="00286C99">
      <w:pPr>
        <w:pStyle w:val="Erluterungstext"/>
      </w:pPr>
      <w:r>
        <w:t xml:space="preserve">Als </w:t>
      </w:r>
      <w:r w:rsidR="00286C99" w:rsidRPr="00D62916">
        <w:t xml:space="preserve">Qualitätsziele </w:t>
      </w:r>
      <w:r>
        <w:t>findet man in der Praxis oft</w:t>
      </w:r>
      <w:r w:rsidR="00286C99" w:rsidRPr="00D62916">
        <w:t>:</w:t>
      </w:r>
    </w:p>
    <w:p w14:paraId="2E429819" w14:textId="77777777" w:rsidR="00286C99" w:rsidRPr="00D62916" w:rsidRDefault="00286C99" w:rsidP="00286C99">
      <w:pPr>
        <w:pStyle w:val="ErluterungstextBullets"/>
      </w:pPr>
      <w:r w:rsidRPr="00D62916">
        <w:t>Verfügbarkeit (availability)</w:t>
      </w:r>
    </w:p>
    <w:p w14:paraId="4BD1C24F" w14:textId="77777777" w:rsidR="00286C99" w:rsidRPr="00D62916" w:rsidRDefault="00286C99" w:rsidP="00286C99">
      <w:pPr>
        <w:pStyle w:val="ErluterungstextBullets"/>
      </w:pPr>
      <w:r w:rsidRPr="00D62916">
        <w:t>Änderbarkeit (modifiability)</w:t>
      </w:r>
    </w:p>
    <w:p w14:paraId="491838A0" w14:textId="77777777" w:rsidR="00286C99" w:rsidRPr="00D62916" w:rsidRDefault="00286C99" w:rsidP="00286C99">
      <w:pPr>
        <w:pStyle w:val="ErluterungstextBullets"/>
      </w:pPr>
      <w:r w:rsidRPr="00D62916">
        <w:t>Performanz (performance)</w:t>
      </w:r>
    </w:p>
    <w:p w14:paraId="4141297E" w14:textId="77777777" w:rsidR="00286C99" w:rsidRPr="00D62916" w:rsidRDefault="00286C99" w:rsidP="00286C99">
      <w:pPr>
        <w:pStyle w:val="ErluterungstextBullets"/>
      </w:pPr>
      <w:r w:rsidRPr="00D62916">
        <w:t>Sicherheit (security)</w:t>
      </w:r>
    </w:p>
    <w:p w14:paraId="7BE198AB" w14:textId="77777777" w:rsidR="00286C99" w:rsidRPr="00D62916" w:rsidRDefault="00286C99" w:rsidP="00286C99">
      <w:pPr>
        <w:pStyle w:val="ErluterungstextBullets"/>
      </w:pPr>
      <w:r w:rsidRPr="00D62916">
        <w:t>Testbarkeit (testability)</w:t>
      </w:r>
    </w:p>
    <w:p w14:paraId="18AAC66B" w14:textId="77777777" w:rsidR="00286C99" w:rsidRPr="00D62916" w:rsidRDefault="00286C99" w:rsidP="00286C99">
      <w:pPr>
        <w:pStyle w:val="ErluterungstextBullets"/>
      </w:pPr>
      <w:r w:rsidRPr="00D62916">
        <w:t>Bedienbarkeit (usability)</w:t>
      </w:r>
    </w:p>
    <w:p w14:paraId="6A8AB8BB" w14:textId="77777777" w:rsidR="00286C99" w:rsidRPr="00D62916" w:rsidRDefault="00286C99" w:rsidP="00286C99">
      <w:pPr>
        <w:pStyle w:val="Erluterungberschrift"/>
      </w:pPr>
      <w:r w:rsidRPr="00D62916">
        <w:t>Motivation:</w:t>
      </w:r>
    </w:p>
    <w:p w14:paraId="66DDD12C" w14:textId="77777777" w:rsidR="00286C99" w:rsidRPr="00D62916" w:rsidRDefault="00286C99" w:rsidP="00286C99">
      <w:pPr>
        <w:pStyle w:val="Erluterungstext"/>
      </w:pPr>
      <w:r w:rsidRPr="00D62916">
        <w:t>Wenn Sie als Architekt nicht wissen, woran Ihre Arbeit gemessen wird, ....</w:t>
      </w:r>
    </w:p>
    <w:p w14:paraId="66AE6CC2" w14:textId="77777777" w:rsidR="00286C99" w:rsidRPr="00D62916" w:rsidRDefault="00286C99" w:rsidP="00286C99">
      <w:pPr>
        <w:pStyle w:val="Erluterungberschrift"/>
      </w:pPr>
      <w:r w:rsidRPr="00D62916">
        <w:t>Form:</w:t>
      </w:r>
    </w:p>
    <w:p w14:paraId="4C8F3E45" w14:textId="77777777" w:rsidR="00286C99" w:rsidRPr="00D62916" w:rsidRDefault="00286C99" w:rsidP="00286C99">
      <w:pPr>
        <w:pStyle w:val="Erluterungstext"/>
      </w:pPr>
      <w:r w:rsidRPr="00D62916">
        <w:t>Einfache tabellarische Darstellung, geordnet nach Prioritäten</w:t>
      </w:r>
    </w:p>
    <w:p w14:paraId="2E54B735" w14:textId="77777777" w:rsidR="00286C99" w:rsidRPr="00D62916" w:rsidRDefault="00286C99" w:rsidP="00286C99">
      <w:pPr>
        <w:pStyle w:val="Erluterungberschrift"/>
      </w:pPr>
      <w:r w:rsidRPr="00D62916">
        <w:t>Hintergrund:</w:t>
      </w:r>
    </w:p>
    <w:p w14:paraId="03053371" w14:textId="77777777" w:rsidR="00286C99" w:rsidRPr="00D62916" w:rsidRDefault="00286C99" w:rsidP="00286C99">
      <w:pPr>
        <w:pStyle w:val="Erluterungstext"/>
      </w:pPr>
      <w:r w:rsidRPr="00D62916">
        <w:t>Beginnen Sie NIEMALS mit einer Architekturentwicklung, wenn diese Ziele nicht schriftlich festgelegt und von den maßgeblichen Stakeholdern akzeptiert sind.</w:t>
      </w:r>
    </w:p>
    <w:tbl>
      <w:tblPr>
        <w:tblW w:w="0" w:type="auto"/>
        <w:tblInd w:w="90" w:type="dxa"/>
        <w:tblLayout w:type="fixed"/>
        <w:tblCellMar>
          <w:left w:w="90" w:type="dxa"/>
          <w:right w:w="90" w:type="dxa"/>
        </w:tblCellMar>
        <w:tblLook w:val="0000" w:firstRow="0" w:lastRow="0" w:firstColumn="0" w:lastColumn="0" w:noHBand="0" w:noVBand="0"/>
      </w:tblPr>
      <w:tblGrid>
        <w:gridCol w:w="8064"/>
      </w:tblGrid>
      <w:tr w:rsidR="00286C99" w:rsidRPr="006E46B5" w14:paraId="1B234EF3" w14:textId="77777777">
        <w:trPr>
          <w:hidden/>
        </w:trPr>
        <w:tc>
          <w:tcPr>
            <w:tcW w:w="8064" w:type="dxa"/>
            <w:tcBorders>
              <w:top w:val="single" w:sz="4" w:space="0" w:color="000000"/>
              <w:left w:val="single" w:sz="4" w:space="0" w:color="000000"/>
              <w:bottom w:val="single" w:sz="4" w:space="0" w:color="000000"/>
              <w:right w:val="single" w:sz="4" w:space="0" w:color="000000"/>
            </w:tcBorders>
            <w:shd w:val="clear" w:color="auto" w:fill="99CCFF"/>
          </w:tcPr>
          <w:p w14:paraId="79931897" w14:textId="0FB2F433" w:rsidR="00286C99" w:rsidRPr="006E46B5" w:rsidRDefault="00286C99" w:rsidP="00286C99">
            <w:pPr>
              <w:rPr>
                <w:vanish/>
                <w:szCs w:val="22"/>
              </w:rPr>
            </w:pPr>
            <w:bookmarkStart w:id="51" w:name="OLE_LINK51"/>
            <w:bookmarkStart w:id="52" w:name="OLE_LINK52"/>
            <w:bookmarkEnd w:id="49"/>
            <w:bookmarkEnd w:id="50"/>
            <w:r w:rsidRPr="006E46B5">
              <w:rPr>
                <w:vanish/>
                <w:szCs w:val="22"/>
              </w:rPr>
              <w:t>Wir haben oft genug Projekt</w:t>
            </w:r>
            <w:r w:rsidR="00403FBD">
              <w:rPr>
                <w:vanish/>
                <w:szCs w:val="22"/>
              </w:rPr>
              <w:t>e</w:t>
            </w:r>
            <w:r w:rsidRPr="006E46B5">
              <w:rPr>
                <w:vanish/>
                <w:szCs w:val="22"/>
              </w:rPr>
              <w:t xml:space="preserve"> ohne definierte Qualitätsziele durchlitten. Wir leiden nicht gerne, daher sind wir inzwischen ziemlich überzeugt, dass sich diese paar Stunden lohnen. Sollte es in Ihrem Projekt Wochen oder Monate dauern, dann denken Sie besser rechtzeitig über berufliche Veränderungen nach :-) </w:t>
            </w:r>
            <w:r w:rsidRPr="006E46B5">
              <w:rPr>
                <w:vanish/>
                <w:szCs w:val="22"/>
              </w:rPr>
              <w:br/>
            </w:r>
            <w:bookmarkEnd w:id="51"/>
            <w:bookmarkEnd w:id="52"/>
            <w:r w:rsidRPr="006E46B5">
              <w:rPr>
                <w:vanish/>
                <w:szCs w:val="22"/>
              </w:rPr>
              <w:t>PH &amp; GS.</w:t>
            </w:r>
          </w:p>
        </w:tc>
      </w:tr>
    </w:tbl>
    <w:p w14:paraId="34986EA9" w14:textId="77777777" w:rsidR="00286C99" w:rsidRPr="00D62916" w:rsidRDefault="00286C99" w:rsidP="00286C99">
      <w:pPr>
        <w:pStyle w:val="Erluterungstext"/>
      </w:pPr>
    </w:p>
    <w:p w14:paraId="56DA0D94" w14:textId="77777777" w:rsidR="00286C99" w:rsidRPr="00D62916" w:rsidRDefault="00286C99" w:rsidP="00286C99">
      <w:pPr>
        <w:pStyle w:val="Erluterungberschrift"/>
      </w:pPr>
      <w:bookmarkStart w:id="53" w:name="OLE_LINK48"/>
      <w:bookmarkStart w:id="54" w:name="OLE_LINK49"/>
      <w:bookmarkStart w:id="55" w:name="OLE_LINK50"/>
      <w:bookmarkStart w:id="56" w:name="OLE_LINK46"/>
      <w:bookmarkStart w:id="57" w:name="OLE_LINK47"/>
      <w:r w:rsidRPr="00D62916">
        <w:t>Quellen:</w:t>
      </w:r>
    </w:p>
    <w:p w14:paraId="0647CBD9" w14:textId="77777777" w:rsidR="00286C99" w:rsidRPr="00D62916" w:rsidRDefault="00286C99" w:rsidP="00286C99">
      <w:pPr>
        <w:pStyle w:val="Erluterungstext"/>
      </w:pPr>
      <w:r w:rsidRPr="00D62916">
        <w:t>Im DIN/ISO 9126 Standard finden Sie eine umfangreiche Sammlung möglicher Qualitätsziele.</w:t>
      </w:r>
    </w:p>
    <w:bookmarkEnd w:id="53"/>
    <w:bookmarkEnd w:id="54"/>
    <w:bookmarkEnd w:id="55"/>
    <w:p w14:paraId="0B63F896" w14:textId="77777777" w:rsidR="00286C99" w:rsidRPr="00D62916" w:rsidRDefault="00286C99" w:rsidP="00286C99">
      <w:pPr>
        <w:pStyle w:val="Erluterungstext"/>
        <w:jc w:val="left"/>
      </w:pPr>
      <w:r w:rsidRPr="001A61DE">
        <w:rPr>
          <w:szCs w:val="16"/>
        </w:rPr>
        <w:t>Für alle, die es nicht so genau wissen wollen: ein lesbarer Auszug davon ist im Buch "Agile Software- Entwicklung für Embedded Real-Time Systems mit der UML" (Hruschka, Rupp, Carl- Hanser-Verlag, 2002 auf Seite 9 zu finden.</w:t>
      </w:r>
      <w:r w:rsidRPr="001A61DE">
        <w:rPr>
          <w:szCs w:val="16"/>
        </w:rPr>
        <w:br/>
        <w:t>PH</w:t>
      </w:r>
    </w:p>
    <w:bookmarkEnd w:id="56"/>
    <w:bookmarkEnd w:id="57"/>
    <w:p w14:paraId="1544412D" w14:textId="77777777" w:rsidR="00286C99" w:rsidRPr="00D62916" w:rsidRDefault="00286C99" w:rsidP="00286C99">
      <w:pPr>
        <w:pStyle w:val="Erluterungstext"/>
        <w:pBdr>
          <w:left w:val="none" w:sz="0" w:space="0" w:color="auto"/>
        </w:pBdr>
      </w:pPr>
    </w:p>
    <w:p w14:paraId="7685150A" w14:textId="77777777" w:rsidR="00286C99" w:rsidRPr="00D62916" w:rsidRDefault="00286C99" w:rsidP="00286C99">
      <w:pPr>
        <w:pStyle w:val="berschrift2"/>
      </w:pPr>
      <w:bookmarkStart w:id="58" w:name="_Toc22396693"/>
      <w:bookmarkStart w:id="59" w:name="_Toc161293426"/>
      <w:bookmarkStart w:id="60" w:name="_Toc188159222"/>
      <w:r w:rsidRPr="00D62916">
        <w:t>Stakeholder</w:t>
      </w:r>
      <w:bookmarkEnd w:id="58"/>
      <w:bookmarkEnd w:id="59"/>
      <w:bookmarkEnd w:id="60"/>
    </w:p>
    <w:p w14:paraId="6A851B96" w14:textId="77777777" w:rsidR="00286C99" w:rsidRPr="001A61DE" w:rsidRDefault="00286C99" w:rsidP="00286C99">
      <w:pPr>
        <w:pStyle w:val="Erluterungberschrift"/>
      </w:pPr>
      <w:r w:rsidRPr="001A61DE">
        <w:t>Inhalt</w:t>
      </w:r>
    </w:p>
    <w:p w14:paraId="0F804C8C" w14:textId="77777777" w:rsidR="00286C99" w:rsidRPr="00D62916" w:rsidRDefault="00286C99" w:rsidP="00286C99">
      <w:pPr>
        <w:pStyle w:val="Erluterungstext"/>
      </w:pPr>
      <w:r w:rsidRPr="00D62916">
        <w:t>Eine Liste oder Tabelle der wichtigsten Personen oder Organisationen, die von der Architektur betroffen sind oder zur Gestaltung beitragen können.</w:t>
      </w:r>
    </w:p>
    <w:p w14:paraId="48053E6C" w14:textId="77777777" w:rsidR="00286C99" w:rsidRPr="00D62916" w:rsidRDefault="00286C99" w:rsidP="00286C99">
      <w:pPr>
        <w:pStyle w:val="Erluterungberschrift"/>
      </w:pPr>
      <w:r w:rsidRPr="00D62916">
        <w:t>Motivation</w:t>
      </w:r>
    </w:p>
    <w:p w14:paraId="0C388B7B" w14:textId="77777777" w:rsidR="00286C99" w:rsidRPr="00D62916" w:rsidRDefault="00286C99" w:rsidP="00286C99">
      <w:pPr>
        <w:pStyle w:val="Erluterungstext"/>
      </w:pPr>
      <w:r w:rsidRPr="00D62916">
        <w:t>Sie sollten die Projektbeteiligten und -betroffenen kennen, sonst erleben Sie später im Entwicklungsprozess Überraschungen.</w:t>
      </w:r>
    </w:p>
    <w:p w14:paraId="704BA3C7" w14:textId="77777777" w:rsidR="00286C99" w:rsidRPr="00D62916" w:rsidRDefault="00286C99" w:rsidP="00286C99">
      <w:pPr>
        <w:pStyle w:val="Erluterungberschrift"/>
      </w:pPr>
      <w:r w:rsidRPr="00D62916">
        <w:t>Form</w:t>
      </w:r>
    </w:p>
    <w:p w14:paraId="20D70F0B" w14:textId="77777777" w:rsidR="00286C99" w:rsidRPr="00D62916" w:rsidRDefault="00286C99" w:rsidP="00286C99">
      <w:pPr>
        <w:pStyle w:val="Erluterungstext"/>
      </w:pPr>
      <w:r w:rsidRPr="00D62916">
        <w:t xml:space="preserve">EInfache Tabelle mit Rollennamen, Personennamen, deren Kenntnisse, die für die Architektur relevant sind, deren Verfügbarkeit, etc. </w:t>
      </w:r>
    </w:p>
    <w:p w14:paraId="7568D54F" w14:textId="77777777" w:rsidR="00286C99" w:rsidRPr="00D62916" w:rsidRDefault="00286C99" w:rsidP="00286C99">
      <w:pPr>
        <w:pStyle w:val="Erluterungberschrift"/>
      </w:pPr>
      <w:r w:rsidRPr="00D62916">
        <w:t>Beispiele</w:t>
      </w:r>
    </w:p>
    <w:p w14:paraId="51CC405E" w14:textId="07B0F235" w:rsidR="00286C99" w:rsidRDefault="00FA68FE" w:rsidP="00286C99">
      <w:pPr>
        <w:pStyle w:val="Erluterungstext"/>
        <w:rPr>
          <w:ins w:id="61" w:author="Gernot Starke" w:date="2012-01-14T10:04:00Z"/>
        </w:rPr>
      </w:pPr>
      <w:ins w:id="62" w:author="Gernot Starke" w:date="2012-01-14T10:09:00Z">
        <w:r>
          <w:t>Die folgende Tabelle führt Stakeholder</w:t>
        </w:r>
      </w:ins>
      <w:ins w:id="63" w:author="Gernot Starke" w:date="2012-01-14T10:10:00Z">
        <w:r>
          <w:t xml:space="preserve"> auf, die in Projekten relevant sein könn</w:t>
        </w:r>
      </w:ins>
      <w:ins w:id="64" w:author="Gernot Starke" w:date="2012-01-14T10:11:00Z">
        <w:r>
          <w:t>(</w:t>
        </w:r>
      </w:ins>
      <w:ins w:id="65" w:author="Gernot Starke" w:date="2012-01-14T10:10:00Z">
        <w:r>
          <w:t>t</w:t>
        </w:r>
      </w:ins>
      <w:ins w:id="66" w:author="Gernot Starke" w:date="2012-01-14T10:11:00Z">
        <w:r>
          <w:t>)</w:t>
        </w:r>
      </w:ins>
      <w:ins w:id="67" w:author="Gernot Starke" w:date="2012-01-14T10:10:00Z">
        <w:r>
          <w:t>en</w:t>
        </w:r>
      </w:ins>
      <w:ins w:id="68" w:author="Gernot Starke" w:date="2012-01-14T10:11:00Z">
        <w:r>
          <w:t xml:space="preserve">. </w:t>
        </w:r>
      </w:ins>
      <w:ins w:id="69" w:author="Gernot Starke" w:date="2012-01-14T10:21:00Z">
        <w:r w:rsidR="000A6FE9">
          <w:t>Große Teile davon hat Uwe Friedrichsen zusammengetragen</w:t>
        </w:r>
      </w:ins>
    </w:p>
    <w:tbl>
      <w:tblPr>
        <w:tblStyle w:val="Tabellenraster"/>
        <w:tblW w:w="0" w:type="auto"/>
        <w:tblCellMar>
          <w:top w:w="28" w:type="dxa"/>
          <w:bottom w:w="28" w:type="dxa"/>
        </w:tblCellMar>
        <w:tblLook w:val="04A0" w:firstRow="1" w:lastRow="0" w:firstColumn="1" w:lastColumn="0" w:noHBand="0" w:noVBand="1"/>
        <w:tblPrChange w:id="70" w:author="Hendric" w:date="2015-06-13T09:04:00Z">
          <w:tblPr>
            <w:tblStyle w:val="Tabellenraster"/>
            <w:tblW w:w="0" w:type="auto"/>
            <w:tblCellMar>
              <w:top w:w="28" w:type="dxa"/>
              <w:bottom w:w="28" w:type="dxa"/>
            </w:tblCellMar>
            <w:tblLook w:val="04A0" w:firstRow="1" w:lastRow="0" w:firstColumn="1" w:lastColumn="0" w:noHBand="0" w:noVBand="1"/>
          </w:tblPr>
        </w:tblPrChange>
      </w:tblPr>
      <w:tblGrid>
        <w:gridCol w:w="2729"/>
        <w:gridCol w:w="6553"/>
        <w:tblGridChange w:id="71">
          <w:tblGrid>
            <w:gridCol w:w="2729"/>
            <w:gridCol w:w="6553"/>
          </w:tblGrid>
        </w:tblGridChange>
      </w:tblGrid>
      <w:tr w:rsidR="007E7731" w:rsidRPr="00B15D7F" w14:paraId="56DF1552" w14:textId="77777777" w:rsidTr="00F555D6">
        <w:trPr>
          <w:tblHeader/>
          <w:hidden w:val="0"/>
          <w:trPrChange w:id="72" w:author="Hendric" w:date="2015-06-13T09:04:00Z">
            <w:trPr>
              <w:tblHeader/>
              <w:hidden w:val="0"/>
            </w:trPr>
          </w:trPrChange>
        </w:trPr>
        <w:tc>
          <w:tcPr>
            <w:tcW w:w="2729" w:type="dxa"/>
            <w:shd w:val="clear" w:color="auto" w:fill="95B3D7" w:themeFill="accent1" w:themeFillTint="99"/>
            <w:tcPrChange w:id="73" w:author="Hendric" w:date="2015-06-13T09:04:00Z">
              <w:tcPr>
                <w:tcW w:w="2235" w:type="dxa"/>
                <w:shd w:val="clear" w:color="auto" w:fill="95B3D7" w:themeFill="accent1" w:themeFillTint="99"/>
              </w:tcPr>
            </w:tcPrChange>
          </w:tcPr>
          <w:p w14:paraId="744927F8"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Stakeholder</w:t>
            </w:r>
          </w:p>
        </w:tc>
        <w:tc>
          <w:tcPr>
            <w:tcW w:w="6553" w:type="dxa"/>
            <w:shd w:val="clear" w:color="auto" w:fill="95B3D7" w:themeFill="accent1" w:themeFillTint="99"/>
            <w:tcPrChange w:id="74" w:author="Hendric" w:date="2015-06-13T09:04:00Z">
              <w:tcPr>
                <w:tcW w:w="6977" w:type="dxa"/>
                <w:shd w:val="clear" w:color="auto" w:fill="95B3D7" w:themeFill="accent1" w:themeFillTint="99"/>
              </w:tcPr>
            </w:tcPrChange>
          </w:tcPr>
          <w:p w14:paraId="358F55E5" w14:textId="77777777" w:rsidR="007E7731" w:rsidRPr="00B15D7F" w:rsidRDefault="007E7731" w:rsidP="007E7731">
            <w:pPr>
              <w:pStyle w:val="Erluterungstext"/>
              <w:pBdr>
                <w:left w:val="none" w:sz="0" w:space="0" w:color="auto"/>
              </w:pBdr>
              <w:rPr>
                <w:rFonts w:eastAsia="Times New Roman"/>
                <w:vanish w:val="0"/>
                <w:szCs w:val="20"/>
                <w:lang w:eastAsia="de-DE"/>
              </w:rPr>
            </w:pPr>
            <w:r w:rsidRPr="00B15D7F">
              <w:rPr>
                <w:rFonts w:eastAsia="Times New Roman"/>
                <w:vanish w:val="0"/>
                <w:szCs w:val="20"/>
                <w:lang w:eastAsia="de-DE"/>
              </w:rPr>
              <w:t>Beschreibung</w:t>
            </w:r>
          </w:p>
        </w:tc>
      </w:tr>
      <w:tr w:rsidR="007E7731" w:rsidRPr="00B15D7F" w14:paraId="2D7D90E7" w14:textId="77777777" w:rsidTr="00F555D6">
        <w:trPr>
          <w:hidden w:val="0"/>
          <w:trPrChange w:id="75" w:author="Hendric" w:date="2015-06-13T09:04:00Z">
            <w:trPr>
              <w:hidden w:val="0"/>
            </w:trPr>
          </w:trPrChange>
        </w:trPr>
        <w:tc>
          <w:tcPr>
            <w:tcW w:w="2729" w:type="dxa"/>
            <w:tcPrChange w:id="76" w:author="Hendric" w:date="2015-06-13T09:04:00Z">
              <w:tcPr>
                <w:tcW w:w="2235" w:type="dxa"/>
              </w:tcPr>
            </w:tcPrChange>
          </w:tcPr>
          <w:p w14:paraId="4741D08B" w14:textId="2C8CB8CE" w:rsidR="007E7731" w:rsidRPr="00B15D7F" w:rsidRDefault="007E7731" w:rsidP="007E7731">
            <w:pPr>
              <w:pStyle w:val="Erluterungstext"/>
              <w:pBdr>
                <w:left w:val="none" w:sz="0" w:space="0" w:color="auto"/>
              </w:pBdr>
              <w:rPr>
                <w:rFonts w:eastAsia="Times New Roman"/>
                <w:vanish w:val="0"/>
                <w:szCs w:val="22"/>
                <w:lang w:eastAsia="de-DE"/>
              </w:rPr>
            </w:pPr>
            <w:del w:id="77" w:author="Hendric" w:date="2015-06-13T09:02:00Z">
              <w:r w:rsidRPr="00B15D7F" w:rsidDel="00F555D6">
                <w:rPr>
                  <w:rFonts w:eastAsia="Times New Roman"/>
                  <w:vanish w:val="0"/>
                  <w:szCs w:val="22"/>
                  <w:lang w:eastAsia="de-DE"/>
                </w:rPr>
                <w:delText>Management</w:delText>
              </w:r>
            </w:del>
            <w:ins w:id="78" w:author="Hendric" w:date="2015-06-13T09:02:00Z">
              <w:r w:rsidR="00F555D6">
                <w:rPr>
                  <w:rFonts w:eastAsia="Times New Roman"/>
                  <w:vanish w:val="0"/>
                  <w:szCs w:val="22"/>
                  <w:lang w:eastAsia="de-DE"/>
                </w:rPr>
                <w:t>Prof. Abts</w:t>
              </w:r>
            </w:ins>
          </w:p>
        </w:tc>
        <w:tc>
          <w:tcPr>
            <w:tcW w:w="6553" w:type="dxa"/>
            <w:tcPrChange w:id="79" w:author="Hendric" w:date="2015-06-13T09:04:00Z">
              <w:tcPr>
                <w:tcW w:w="6977" w:type="dxa"/>
              </w:tcPr>
            </w:tcPrChange>
          </w:tcPr>
          <w:p w14:paraId="32EEAD8A" w14:textId="35A2E5B7" w:rsidR="007E7731" w:rsidRDefault="007E7731">
            <w:pPr>
              <w:pStyle w:val="Erluterungstext"/>
              <w:numPr>
                <w:ilvl w:val="0"/>
                <w:numId w:val="17"/>
              </w:numPr>
              <w:pBdr>
                <w:left w:val="none" w:sz="0" w:space="0" w:color="auto"/>
              </w:pBdr>
              <w:rPr>
                <w:ins w:id="80" w:author="Hendric" w:date="2015-06-13T09:04:00Z"/>
                <w:rFonts w:eastAsia="Times New Roman"/>
                <w:vanish w:val="0"/>
                <w:szCs w:val="22"/>
                <w:lang w:eastAsia="de-DE"/>
              </w:rPr>
              <w:pPrChange w:id="81" w:author="Hendric" w:date="2015-06-13T09:04:00Z">
                <w:pPr>
                  <w:pStyle w:val="Erluterungstext"/>
                  <w:pBdr>
                    <w:left w:val="none" w:sz="0" w:space="0" w:color="auto"/>
                  </w:pBdr>
                </w:pPr>
              </w:pPrChange>
            </w:pPr>
            <w:del w:id="82" w:author="Hendric" w:date="2015-06-13T09:03:00Z">
              <w:r w:rsidRPr="00B15D7F" w:rsidDel="00F555D6">
                <w:rPr>
                  <w:rFonts w:eastAsia="Times New Roman"/>
                  <w:vanish w:val="0"/>
                  <w:szCs w:val="22"/>
                  <w:lang w:eastAsia="de-DE"/>
                </w:rPr>
                <w:delText>Linien-Manager, die an dem Projekt beteiligt sind oder es beeinflussen</w:delText>
              </w:r>
            </w:del>
            <w:ins w:id="83" w:author="Hendric" w:date="2015-06-13T09:03:00Z">
              <w:r w:rsidR="00F555D6">
                <w:rPr>
                  <w:rFonts w:eastAsia="Times New Roman"/>
                  <w:vanish w:val="0"/>
                  <w:szCs w:val="22"/>
                  <w:lang w:eastAsia="de-DE"/>
                </w:rPr>
                <w:t>Wird in diesem Projekt als Kunde</w:t>
              </w:r>
            </w:ins>
            <w:ins w:id="84" w:author="Hendric" w:date="2015-06-13T09:04:00Z">
              <w:r w:rsidR="00F555D6">
                <w:rPr>
                  <w:rFonts w:eastAsia="Times New Roman"/>
                  <w:vanish w:val="0"/>
                  <w:szCs w:val="22"/>
                  <w:lang w:eastAsia="de-DE"/>
                </w:rPr>
                <w:t>/Auftraggeber</w:t>
              </w:r>
            </w:ins>
            <w:ins w:id="85" w:author="Hendric" w:date="2015-06-13T09:03:00Z">
              <w:r w:rsidR="00F555D6">
                <w:rPr>
                  <w:rFonts w:eastAsia="Times New Roman"/>
                  <w:vanish w:val="0"/>
                  <w:szCs w:val="22"/>
                  <w:lang w:eastAsia="de-DE"/>
                </w:rPr>
                <w:t xml:space="preserve"> betrachtet.</w:t>
              </w:r>
            </w:ins>
          </w:p>
          <w:p w14:paraId="42EA3199" w14:textId="098463E6" w:rsidR="00F555D6" w:rsidRPr="00B15D7F" w:rsidRDefault="00F555D6">
            <w:pPr>
              <w:pStyle w:val="Erluterungstext"/>
              <w:numPr>
                <w:ilvl w:val="0"/>
                <w:numId w:val="17"/>
              </w:numPr>
              <w:pBdr>
                <w:left w:val="none" w:sz="0" w:space="0" w:color="auto"/>
              </w:pBdr>
              <w:rPr>
                <w:rFonts w:eastAsia="Times New Roman"/>
                <w:vanish w:val="0"/>
                <w:szCs w:val="22"/>
                <w:lang w:eastAsia="de-DE"/>
              </w:rPr>
              <w:pPrChange w:id="86" w:author="Hendric" w:date="2015-06-13T09:04:00Z">
                <w:pPr>
                  <w:pStyle w:val="Erluterungstext"/>
                  <w:pBdr>
                    <w:left w:val="none" w:sz="0" w:space="0" w:color="auto"/>
                  </w:pBdr>
                </w:pPr>
              </w:pPrChange>
            </w:pPr>
            <w:ins w:id="87" w:author="Hendric" w:date="2015-06-13T09:04:00Z">
              <w:r>
                <w:rPr>
                  <w:rFonts w:eastAsia="Times New Roman"/>
                  <w:vanish w:val="0"/>
                  <w:szCs w:val="22"/>
                  <w:lang w:eastAsia="de-DE"/>
                </w:rPr>
                <w:t>bewertet das Projekt</w:t>
              </w:r>
            </w:ins>
          </w:p>
        </w:tc>
      </w:tr>
      <w:tr w:rsidR="007E7731" w:rsidRPr="00B15D7F" w14:paraId="1F96C82F" w14:textId="77777777" w:rsidTr="00F555D6">
        <w:trPr>
          <w:hidden w:val="0"/>
          <w:trPrChange w:id="88" w:author="Hendric" w:date="2015-06-13T09:04:00Z">
            <w:trPr>
              <w:hidden w:val="0"/>
            </w:trPr>
          </w:trPrChange>
        </w:trPr>
        <w:tc>
          <w:tcPr>
            <w:tcW w:w="2729" w:type="dxa"/>
            <w:tcPrChange w:id="89" w:author="Hendric" w:date="2015-06-13T09:04:00Z">
              <w:tcPr>
                <w:tcW w:w="2235" w:type="dxa"/>
              </w:tcPr>
            </w:tcPrChange>
          </w:tcPr>
          <w:p w14:paraId="452CAAFC" w14:textId="3E7EF180" w:rsidR="007E7731" w:rsidRPr="00B15D7F" w:rsidRDefault="007E7731" w:rsidP="007E7731">
            <w:pPr>
              <w:pStyle w:val="Erluterungstext"/>
              <w:pBdr>
                <w:left w:val="none" w:sz="0" w:space="0" w:color="auto"/>
              </w:pBdr>
              <w:rPr>
                <w:rFonts w:eastAsia="Times New Roman"/>
                <w:vanish w:val="0"/>
                <w:szCs w:val="22"/>
                <w:lang w:eastAsia="de-DE"/>
              </w:rPr>
            </w:pPr>
            <w:del w:id="90" w:author="Hendric" w:date="2015-06-13T09:02:00Z">
              <w:r w:rsidRPr="00B15D7F" w:rsidDel="00F555D6">
                <w:rPr>
                  <w:rFonts w:eastAsia="Times New Roman"/>
                  <w:vanish w:val="0"/>
                  <w:szCs w:val="22"/>
                  <w:lang w:eastAsia="de-DE"/>
                </w:rPr>
                <w:delText>Projekt-Steuerungskreis</w:delText>
              </w:r>
            </w:del>
            <w:ins w:id="91" w:author="Hendric" w:date="2015-06-13T09:02:00Z">
              <w:r w:rsidR="00F555D6">
                <w:rPr>
                  <w:rFonts w:eastAsia="Times New Roman"/>
                  <w:vanish w:val="0"/>
                  <w:szCs w:val="22"/>
                  <w:lang w:eastAsia="de-DE"/>
                </w:rPr>
                <w:t>Projektteam</w:t>
              </w:r>
            </w:ins>
          </w:p>
        </w:tc>
        <w:tc>
          <w:tcPr>
            <w:tcW w:w="6553" w:type="dxa"/>
            <w:tcPrChange w:id="92" w:author="Hendric" w:date="2015-06-13T09:04:00Z">
              <w:tcPr>
                <w:tcW w:w="6977" w:type="dxa"/>
              </w:tcPr>
            </w:tcPrChange>
          </w:tcPr>
          <w:p w14:paraId="489C50D5" w14:textId="77777777" w:rsidR="007E7731" w:rsidRDefault="007E7731">
            <w:pPr>
              <w:pStyle w:val="Erluterungstext"/>
              <w:numPr>
                <w:ilvl w:val="0"/>
                <w:numId w:val="18"/>
              </w:numPr>
              <w:pBdr>
                <w:left w:val="none" w:sz="0" w:space="0" w:color="auto"/>
              </w:pBdr>
              <w:rPr>
                <w:ins w:id="93" w:author="Hendric" w:date="2015-06-13T09:04:00Z"/>
                <w:rFonts w:eastAsia="Times New Roman"/>
                <w:vanish w:val="0"/>
                <w:szCs w:val="22"/>
                <w:lang w:eastAsia="de-DE"/>
              </w:rPr>
              <w:pPrChange w:id="94" w:author="Hendric" w:date="2015-06-13T09:04:00Z">
                <w:pPr>
                  <w:pStyle w:val="Erluterungstext"/>
                  <w:pBdr>
                    <w:left w:val="none" w:sz="0" w:space="0" w:color="auto"/>
                  </w:pBdr>
                </w:pPr>
              </w:pPrChange>
            </w:pPr>
            <w:del w:id="95" w:author="Hendric" w:date="2015-06-13T09:04:00Z">
              <w:r w:rsidRPr="00B15D7F" w:rsidDel="00F555D6">
                <w:rPr>
                  <w:rFonts w:eastAsia="Times New Roman"/>
                  <w:vanish w:val="0"/>
                  <w:szCs w:val="22"/>
                  <w:lang w:eastAsia="de-DE"/>
                </w:rPr>
                <w:delText>Oberstes Lenkungsgremium des Projektes, ultimative Instanz für Projektentscheidungen</w:delText>
              </w:r>
            </w:del>
            <w:ins w:id="96" w:author="Hendric" w:date="2015-06-13T09:04:00Z">
              <w:r w:rsidR="00F555D6">
                <w:rPr>
                  <w:rFonts w:eastAsia="Times New Roman"/>
                  <w:vanish w:val="0"/>
                  <w:szCs w:val="22"/>
                  <w:lang w:eastAsia="de-DE"/>
                </w:rPr>
                <w:t>Entwicklungsarbeiten</w:t>
              </w:r>
            </w:ins>
          </w:p>
          <w:p w14:paraId="50A35DAA" w14:textId="77777777" w:rsidR="00F555D6" w:rsidRDefault="00F555D6">
            <w:pPr>
              <w:pStyle w:val="Erluterungstext"/>
              <w:numPr>
                <w:ilvl w:val="0"/>
                <w:numId w:val="18"/>
              </w:numPr>
              <w:pBdr>
                <w:left w:val="none" w:sz="0" w:space="0" w:color="auto"/>
              </w:pBdr>
              <w:rPr>
                <w:ins w:id="97" w:author="Hendric" w:date="2015-06-13T09:04:00Z"/>
                <w:rFonts w:eastAsia="Times New Roman"/>
                <w:vanish w:val="0"/>
                <w:szCs w:val="22"/>
                <w:lang w:eastAsia="de-DE"/>
              </w:rPr>
              <w:pPrChange w:id="98" w:author="Hendric" w:date="2015-06-13T09:04:00Z">
                <w:pPr>
                  <w:pStyle w:val="Erluterungstext"/>
                  <w:pBdr>
                    <w:left w:val="none" w:sz="0" w:space="0" w:color="auto"/>
                  </w:pBdr>
                </w:pPr>
              </w:pPrChange>
            </w:pPr>
            <w:ins w:id="99" w:author="Hendric" w:date="2015-06-13T09:04:00Z">
              <w:r>
                <w:rPr>
                  <w:rFonts w:eastAsia="Times New Roman"/>
                  <w:vanish w:val="0"/>
                  <w:szCs w:val="22"/>
                  <w:lang w:eastAsia="de-DE"/>
                </w:rPr>
                <w:t>Dokumentation</w:t>
              </w:r>
            </w:ins>
          </w:p>
          <w:p w14:paraId="5DA860CF" w14:textId="264D31F4" w:rsidR="00F555D6" w:rsidRPr="00B15D7F" w:rsidRDefault="00F555D6">
            <w:pPr>
              <w:pStyle w:val="Erluterungstext"/>
              <w:numPr>
                <w:ilvl w:val="0"/>
                <w:numId w:val="18"/>
              </w:numPr>
              <w:pBdr>
                <w:left w:val="none" w:sz="0" w:space="0" w:color="auto"/>
              </w:pBdr>
              <w:rPr>
                <w:rFonts w:eastAsia="Times New Roman"/>
                <w:vanish w:val="0"/>
                <w:szCs w:val="22"/>
                <w:lang w:eastAsia="de-DE"/>
              </w:rPr>
              <w:pPrChange w:id="100" w:author="Hendric" w:date="2015-06-13T09:04:00Z">
                <w:pPr>
                  <w:pStyle w:val="Erluterungstext"/>
                  <w:pBdr>
                    <w:left w:val="none" w:sz="0" w:space="0" w:color="auto"/>
                  </w:pBdr>
                </w:pPr>
              </w:pPrChange>
            </w:pPr>
            <w:ins w:id="101" w:author="Hendric" w:date="2015-06-13T09:04:00Z">
              <w:r>
                <w:rPr>
                  <w:rFonts w:eastAsia="Times New Roman"/>
                  <w:vanish w:val="0"/>
                  <w:szCs w:val="22"/>
                  <w:lang w:eastAsia="de-DE"/>
                </w:rPr>
                <w:t>Qualitätsmanagement</w:t>
              </w:r>
            </w:ins>
          </w:p>
        </w:tc>
      </w:tr>
      <w:tr w:rsidR="007E7731" w:rsidRPr="00B15D7F" w:rsidDel="00F555D6" w14:paraId="38FAFF9C" w14:textId="6330DE0A" w:rsidTr="00F555D6">
        <w:trPr>
          <w:hidden w:val="0"/>
          <w:del w:id="102" w:author="Hendric" w:date="2015-06-13T09:04:00Z"/>
          <w:trPrChange w:id="103" w:author="Hendric" w:date="2015-06-13T09:04:00Z">
            <w:trPr>
              <w:hidden w:val="0"/>
            </w:trPr>
          </w:trPrChange>
        </w:trPr>
        <w:tc>
          <w:tcPr>
            <w:tcW w:w="2729" w:type="dxa"/>
            <w:tcPrChange w:id="104" w:author="Hendric" w:date="2015-06-13T09:04:00Z">
              <w:tcPr>
                <w:tcW w:w="2235" w:type="dxa"/>
              </w:tcPr>
            </w:tcPrChange>
          </w:tcPr>
          <w:p w14:paraId="768A6486" w14:textId="2A88FF54" w:rsidR="007E7731" w:rsidRPr="00B15D7F" w:rsidDel="00F555D6" w:rsidRDefault="007E7731" w:rsidP="007E7731">
            <w:pPr>
              <w:pStyle w:val="Erluterungstext"/>
              <w:pBdr>
                <w:left w:val="none" w:sz="0" w:space="0" w:color="auto"/>
              </w:pBdr>
              <w:rPr>
                <w:del w:id="105" w:author="Hendric" w:date="2015-06-13T09:04:00Z"/>
                <w:rFonts w:eastAsia="Times New Roman"/>
                <w:vanish w:val="0"/>
                <w:szCs w:val="22"/>
                <w:lang w:eastAsia="de-DE"/>
              </w:rPr>
            </w:pPr>
            <w:del w:id="106" w:author="Hendric" w:date="2015-06-13T09:04:00Z">
              <w:r w:rsidRPr="00B15D7F" w:rsidDel="00F555D6">
                <w:rPr>
                  <w:rFonts w:eastAsia="Times New Roman"/>
                  <w:vanish w:val="0"/>
                  <w:szCs w:val="22"/>
                  <w:lang w:eastAsia="de-DE"/>
                </w:rPr>
                <w:delText>Projektmanager</w:delText>
              </w:r>
            </w:del>
          </w:p>
        </w:tc>
        <w:tc>
          <w:tcPr>
            <w:tcW w:w="6553" w:type="dxa"/>
            <w:tcPrChange w:id="107" w:author="Hendric" w:date="2015-06-13T09:04:00Z">
              <w:tcPr>
                <w:tcW w:w="6977" w:type="dxa"/>
              </w:tcPr>
            </w:tcPrChange>
          </w:tcPr>
          <w:p w14:paraId="363F6463" w14:textId="0469A022" w:rsidR="007E7731" w:rsidRPr="00B15D7F" w:rsidDel="00F555D6" w:rsidRDefault="007E7731" w:rsidP="007E7731">
            <w:pPr>
              <w:pStyle w:val="Erluterungstext"/>
              <w:pBdr>
                <w:left w:val="none" w:sz="0" w:space="0" w:color="auto"/>
              </w:pBdr>
              <w:rPr>
                <w:del w:id="108" w:author="Hendric" w:date="2015-06-13T09:04:00Z"/>
                <w:rFonts w:eastAsia="Times New Roman"/>
                <w:vanish w:val="0"/>
                <w:szCs w:val="22"/>
                <w:lang w:eastAsia="de-DE"/>
              </w:rPr>
            </w:pPr>
            <w:del w:id="109" w:author="Hendric" w:date="2015-06-13T09:04:00Z">
              <w:r w:rsidRPr="00B15D7F" w:rsidDel="00F555D6">
                <w:rPr>
                  <w:rFonts w:eastAsia="Times New Roman"/>
                  <w:vanish w:val="0"/>
                  <w:szCs w:val="22"/>
                  <w:lang w:eastAsia="de-DE"/>
                </w:rPr>
                <w:delText>Verantwortet das Projekt-Budget, Scope und Zeitplan</w:delText>
              </w:r>
            </w:del>
          </w:p>
        </w:tc>
      </w:tr>
      <w:tr w:rsidR="007E7731" w:rsidRPr="00B15D7F" w:rsidDel="00F555D6" w14:paraId="2025B345" w14:textId="336DE190" w:rsidTr="00F555D6">
        <w:trPr>
          <w:hidden w:val="0"/>
          <w:del w:id="110" w:author="Hendric" w:date="2015-06-13T09:04:00Z"/>
          <w:trPrChange w:id="111" w:author="Hendric" w:date="2015-06-13T09:04:00Z">
            <w:trPr>
              <w:hidden w:val="0"/>
            </w:trPr>
          </w:trPrChange>
        </w:trPr>
        <w:tc>
          <w:tcPr>
            <w:tcW w:w="2729" w:type="dxa"/>
            <w:tcPrChange w:id="112" w:author="Hendric" w:date="2015-06-13T09:04:00Z">
              <w:tcPr>
                <w:tcW w:w="2235" w:type="dxa"/>
              </w:tcPr>
            </w:tcPrChange>
          </w:tcPr>
          <w:p w14:paraId="102CCEC1" w14:textId="29E91E72" w:rsidR="007E7731" w:rsidRPr="00B15D7F" w:rsidDel="00F555D6" w:rsidRDefault="007E7731" w:rsidP="007E7731">
            <w:pPr>
              <w:pStyle w:val="Erluterungstext"/>
              <w:pBdr>
                <w:left w:val="none" w:sz="0" w:space="0" w:color="auto"/>
              </w:pBdr>
              <w:rPr>
                <w:del w:id="113" w:author="Hendric" w:date="2015-06-13T09:04:00Z"/>
                <w:rFonts w:eastAsia="Times New Roman"/>
                <w:vanish w:val="0"/>
                <w:szCs w:val="22"/>
                <w:lang w:eastAsia="de-DE"/>
              </w:rPr>
            </w:pPr>
            <w:del w:id="114" w:author="Hendric" w:date="2015-06-13T09:04:00Z">
              <w:r w:rsidRPr="00B15D7F" w:rsidDel="00F555D6">
                <w:rPr>
                  <w:rFonts w:eastAsia="Times New Roman"/>
                  <w:vanish w:val="0"/>
                  <w:szCs w:val="22"/>
                  <w:lang w:eastAsia="de-DE"/>
                </w:rPr>
                <w:delText>Auftraggeber</w:delText>
              </w:r>
            </w:del>
          </w:p>
        </w:tc>
        <w:tc>
          <w:tcPr>
            <w:tcW w:w="6553" w:type="dxa"/>
            <w:tcPrChange w:id="115" w:author="Hendric" w:date="2015-06-13T09:04:00Z">
              <w:tcPr>
                <w:tcW w:w="6977" w:type="dxa"/>
              </w:tcPr>
            </w:tcPrChange>
          </w:tcPr>
          <w:p w14:paraId="220475BE" w14:textId="4B0C56E1" w:rsidR="007E7731" w:rsidRPr="00B15D7F" w:rsidDel="00F555D6" w:rsidRDefault="007E7731" w:rsidP="007E7731">
            <w:pPr>
              <w:pStyle w:val="Erluterungstext"/>
              <w:pBdr>
                <w:left w:val="none" w:sz="0" w:space="0" w:color="auto"/>
              </w:pBdr>
              <w:rPr>
                <w:del w:id="116" w:author="Hendric" w:date="2015-06-13T09:04:00Z"/>
                <w:rFonts w:eastAsia="Times New Roman"/>
                <w:vanish w:val="0"/>
                <w:szCs w:val="22"/>
                <w:lang w:eastAsia="de-DE"/>
              </w:rPr>
            </w:pPr>
            <w:del w:id="117" w:author="Hendric" w:date="2015-06-13T09:04:00Z">
              <w:r w:rsidRPr="00B15D7F" w:rsidDel="00F555D6">
                <w:rPr>
                  <w:rFonts w:eastAsia="Times New Roman"/>
                  <w:vanish w:val="0"/>
                  <w:szCs w:val="22"/>
                  <w:lang w:eastAsia="de-DE"/>
                </w:rPr>
                <w:delText>Oft auch „Sponsor“ genannt</w:delText>
              </w:r>
            </w:del>
          </w:p>
        </w:tc>
      </w:tr>
      <w:tr w:rsidR="007E7731" w:rsidRPr="00B15D7F" w:rsidDel="00F555D6" w14:paraId="3FB1D283" w14:textId="158CB2C5" w:rsidTr="00F555D6">
        <w:trPr>
          <w:hidden w:val="0"/>
          <w:del w:id="118" w:author="Hendric" w:date="2015-06-13T09:04:00Z"/>
          <w:trPrChange w:id="119" w:author="Hendric" w:date="2015-06-13T09:04:00Z">
            <w:trPr>
              <w:hidden w:val="0"/>
            </w:trPr>
          </w:trPrChange>
        </w:trPr>
        <w:tc>
          <w:tcPr>
            <w:tcW w:w="2729" w:type="dxa"/>
            <w:tcPrChange w:id="120" w:author="Hendric" w:date="2015-06-13T09:04:00Z">
              <w:tcPr>
                <w:tcW w:w="2235" w:type="dxa"/>
              </w:tcPr>
            </w:tcPrChange>
          </w:tcPr>
          <w:p w14:paraId="773A06C7" w14:textId="6EBC11D5" w:rsidR="007E7731" w:rsidRPr="00B15D7F" w:rsidDel="00F555D6" w:rsidRDefault="007E7731" w:rsidP="007E7731">
            <w:pPr>
              <w:pStyle w:val="Erluterungstext"/>
              <w:pBdr>
                <w:left w:val="none" w:sz="0" w:space="0" w:color="auto"/>
              </w:pBdr>
              <w:rPr>
                <w:del w:id="121" w:author="Hendric" w:date="2015-06-13T09:04:00Z"/>
                <w:vanish w:val="0"/>
                <w:szCs w:val="22"/>
              </w:rPr>
            </w:pPr>
            <w:del w:id="122" w:author="Hendric" w:date="2015-06-13T09:04:00Z">
              <w:r w:rsidRPr="00B15D7F" w:rsidDel="00F555D6">
                <w:rPr>
                  <w:vanish w:val="0"/>
                  <w:szCs w:val="22"/>
                </w:rPr>
                <w:delText>Produktmanager</w:delText>
              </w:r>
            </w:del>
          </w:p>
        </w:tc>
        <w:tc>
          <w:tcPr>
            <w:tcW w:w="6553" w:type="dxa"/>
            <w:tcPrChange w:id="123" w:author="Hendric" w:date="2015-06-13T09:04:00Z">
              <w:tcPr>
                <w:tcW w:w="6977" w:type="dxa"/>
              </w:tcPr>
            </w:tcPrChange>
          </w:tcPr>
          <w:p w14:paraId="0822F230" w14:textId="28EC8A91" w:rsidR="007E7731" w:rsidRPr="00B15D7F" w:rsidDel="00F555D6" w:rsidRDefault="007E7731" w:rsidP="007E7731">
            <w:pPr>
              <w:pStyle w:val="Erluterungstext"/>
              <w:pBdr>
                <w:left w:val="none" w:sz="0" w:space="0" w:color="auto"/>
              </w:pBdr>
              <w:rPr>
                <w:del w:id="124" w:author="Hendric" w:date="2015-06-13T09:04:00Z"/>
                <w:vanish w:val="0"/>
                <w:szCs w:val="22"/>
              </w:rPr>
            </w:pPr>
            <w:del w:id="125" w:author="Hendric" w:date="2015-06-13T09:04:00Z">
              <w:r w:rsidRPr="00B15D7F" w:rsidDel="00F555D6">
                <w:rPr>
                  <w:vanish w:val="0"/>
                  <w:szCs w:val="22"/>
                </w:rPr>
                <w:delText xml:space="preserve">Verantwortlich für das </w:delText>
              </w:r>
            </w:del>
            <w:ins w:id="126" w:author="Gernot Starke" w:date="2012-01-14T10:09:00Z">
              <w:del w:id="127" w:author="Hendric" w:date="2015-06-13T09:04:00Z">
                <w:r w:rsidRPr="00B15D7F" w:rsidDel="00F555D6">
                  <w:rPr>
                    <w:vanish w:val="0"/>
                    <w:szCs w:val="22"/>
                  </w:rPr>
                  <w:delText>gesamte Produkt, das aus Hardware &amp; Software sowie sonstigen Leistungen bestehen kann.</w:delText>
                </w:r>
              </w:del>
            </w:ins>
          </w:p>
        </w:tc>
      </w:tr>
      <w:tr w:rsidR="007E7731" w:rsidRPr="00B15D7F" w:rsidDel="00F555D6" w14:paraId="64E9BEB6" w14:textId="1362936B" w:rsidTr="00F555D6">
        <w:trPr>
          <w:hidden w:val="0"/>
          <w:del w:id="128" w:author="Hendric" w:date="2015-06-13T09:04:00Z"/>
          <w:trPrChange w:id="129" w:author="Hendric" w:date="2015-06-13T09:04:00Z">
            <w:trPr>
              <w:hidden w:val="0"/>
            </w:trPr>
          </w:trPrChange>
        </w:trPr>
        <w:tc>
          <w:tcPr>
            <w:tcW w:w="2729" w:type="dxa"/>
            <w:tcPrChange w:id="130" w:author="Hendric" w:date="2015-06-13T09:04:00Z">
              <w:tcPr>
                <w:tcW w:w="2235" w:type="dxa"/>
              </w:tcPr>
            </w:tcPrChange>
          </w:tcPr>
          <w:p w14:paraId="615B2F36" w14:textId="5ACA9FFB" w:rsidR="007E7731" w:rsidRPr="00B15D7F" w:rsidDel="00F555D6" w:rsidRDefault="007E7731" w:rsidP="007E7731">
            <w:pPr>
              <w:pStyle w:val="Erluterungstext"/>
              <w:pBdr>
                <w:left w:val="none" w:sz="0" w:space="0" w:color="auto"/>
              </w:pBdr>
              <w:rPr>
                <w:del w:id="131" w:author="Hendric" w:date="2015-06-13T09:04:00Z"/>
                <w:rFonts w:eastAsia="Times New Roman"/>
                <w:vanish w:val="0"/>
                <w:szCs w:val="22"/>
                <w:lang w:eastAsia="de-DE"/>
              </w:rPr>
            </w:pPr>
            <w:del w:id="132" w:author="Hendric" w:date="2015-06-13T09:04:00Z">
              <w:r w:rsidRPr="00B15D7F" w:rsidDel="00F555D6">
                <w:rPr>
                  <w:rFonts w:eastAsia="Times New Roman"/>
                  <w:vanish w:val="0"/>
                  <w:szCs w:val="22"/>
                  <w:lang w:eastAsia="de-DE"/>
                </w:rPr>
                <w:delText>Fachbereich</w:delText>
              </w:r>
            </w:del>
          </w:p>
        </w:tc>
        <w:tc>
          <w:tcPr>
            <w:tcW w:w="6553" w:type="dxa"/>
            <w:tcPrChange w:id="133" w:author="Hendric" w:date="2015-06-13T09:04:00Z">
              <w:tcPr>
                <w:tcW w:w="6977" w:type="dxa"/>
              </w:tcPr>
            </w:tcPrChange>
          </w:tcPr>
          <w:p w14:paraId="022F1FF6" w14:textId="1468CBE4" w:rsidR="007E7731" w:rsidRPr="00B15D7F" w:rsidDel="00F555D6" w:rsidRDefault="007E7731" w:rsidP="007E7731">
            <w:pPr>
              <w:pStyle w:val="Erluterungstext"/>
              <w:pBdr>
                <w:left w:val="none" w:sz="0" w:space="0" w:color="auto"/>
              </w:pBdr>
              <w:rPr>
                <w:del w:id="134" w:author="Hendric" w:date="2015-06-13T09:04:00Z"/>
                <w:rFonts w:eastAsia="Times New Roman"/>
                <w:vanish w:val="0"/>
                <w:szCs w:val="22"/>
                <w:lang w:eastAsia="de-DE"/>
              </w:rPr>
            </w:pPr>
            <w:del w:id="135" w:author="Hendric" w:date="2015-06-13T09:04:00Z">
              <w:r w:rsidRPr="00B15D7F" w:rsidDel="00F555D6">
                <w:rPr>
                  <w:rFonts w:eastAsia="Times New Roman"/>
                  <w:vanish w:val="0"/>
                  <w:szCs w:val="22"/>
                  <w:lang w:eastAsia="de-DE"/>
                </w:rPr>
                <w:delText>In der Regel die Personengruppe, die die fachlichen Anforderungen formuliert</w:delText>
              </w:r>
            </w:del>
          </w:p>
        </w:tc>
      </w:tr>
      <w:tr w:rsidR="007E7731" w:rsidRPr="00B15D7F" w:rsidDel="00F555D6" w14:paraId="18A93E17" w14:textId="1F765E91" w:rsidTr="00F555D6">
        <w:trPr>
          <w:hidden w:val="0"/>
          <w:del w:id="136" w:author="Hendric" w:date="2015-06-13T09:04:00Z"/>
          <w:trPrChange w:id="137" w:author="Hendric" w:date="2015-06-13T09:04:00Z">
            <w:trPr>
              <w:hidden w:val="0"/>
            </w:trPr>
          </w:trPrChange>
        </w:trPr>
        <w:tc>
          <w:tcPr>
            <w:tcW w:w="2729" w:type="dxa"/>
            <w:tcPrChange w:id="138" w:author="Hendric" w:date="2015-06-13T09:04:00Z">
              <w:tcPr>
                <w:tcW w:w="2235" w:type="dxa"/>
              </w:tcPr>
            </w:tcPrChange>
          </w:tcPr>
          <w:p w14:paraId="76463B9C" w14:textId="63480B8C" w:rsidR="007E7731" w:rsidRPr="00B15D7F" w:rsidDel="00F555D6" w:rsidRDefault="007E7731" w:rsidP="007E7731">
            <w:pPr>
              <w:pStyle w:val="Erluterungstext"/>
              <w:pBdr>
                <w:left w:val="none" w:sz="0" w:space="0" w:color="auto"/>
              </w:pBdr>
              <w:rPr>
                <w:del w:id="139" w:author="Hendric" w:date="2015-06-13T09:04:00Z"/>
                <w:rFonts w:eastAsia="Times New Roman"/>
                <w:vanish w:val="0"/>
                <w:szCs w:val="22"/>
                <w:lang w:eastAsia="de-DE"/>
              </w:rPr>
            </w:pPr>
            <w:del w:id="140" w:author="Hendric" w:date="2015-06-13T09:04:00Z">
              <w:r w:rsidRPr="00B15D7F" w:rsidDel="00F555D6">
                <w:rPr>
                  <w:rFonts w:eastAsia="Times New Roman"/>
                  <w:vanish w:val="0"/>
                  <w:szCs w:val="22"/>
                  <w:lang w:eastAsia="de-DE"/>
                </w:rPr>
                <w:delText>Unternehmens- oder Enterprisearchitekt</w:delText>
              </w:r>
            </w:del>
          </w:p>
        </w:tc>
        <w:tc>
          <w:tcPr>
            <w:tcW w:w="6553" w:type="dxa"/>
            <w:tcPrChange w:id="141" w:author="Hendric" w:date="2015-06-13T09:04:00Z">
              <w:tcPr>
                <w:tcW w:w="6977" w:type="dxa"/>
              </w:tcPr>
            </w:tcPrChange>
          </w:tcPr>
          <w:p w14:paraId="7F69CB4D" w14:textId="56F210AB" w:rsidR="007E7731" w:rsidRPr="00B15D7F" w:rsidDel="00F555D6" w:rsidRDefault="007E7731" w:rsidP="007E7731">
            <w:pPr>
              <w:pStyle w:val="Erluterungstext"/>
              <w:pBdr>
                <w:left w:val="none" w:sz="0" w:space="0" w:color="auto"/>
              </w:pBdr>
              <w:rPr>
                <w:del w:id="142" w:author="Hendric" w:date="2015-06-13T09:04:00Z"/>
                <w:rFonts w:eastAsia="Times New Roman"/>
                <w:vanish w:val="0"/>
                <w:szCs w:val="22"/>
                <w:lang w:eastAsia="de-DE"/>
              </w:rPr>
            </w:pPr>
            <w:del w:id="143" w:author="Hendric" w:date="2015-06-13T09:04:00Z">
              <w:r w:rsidRPr="00B15D7F" w:rsidDel="00F555D6">
                <w:rPr>
                  <w:rFonts w:eastAsia="Times New Roman"/>
                  <w:vanish w:val="0"/>
                  <w:szCs w:val="22"/>
                  <w:lang w:eastAsia="de-DE"/>
                </w:rPr>
                <w:delText>u.a. zuständig für strategische Ausrichtung des Anwendungsportfolios und projekt-übergreifende Richtlinien und Standards</w:delText>
              </w:r>
            </w:del>
          </w:p>
        </w:tc>
      </w:tr>
      <w:tr w:rsidR="007E7731" w:rsidRPr="00B15D7F" w:rsidDel="00F555D6" w14:paraId="04E5DD5D" w14:textId="06908BC0" w:rsidTr="00F555D6">
        <w:trPr>
          <w:hidden w:val="0"/>
          <w:del w:id="144" w:author="Hendric" w:date="2015-06-13T09:04:00Z"/>
          <w:trPrChange w:id="145" w:author="Hendric" w:date="2015-06-13T09:04:00Z">
            <w:trPr>
              <w:hidden w:val="0"/>
            </w:trPr>
          </w:trPrChange>
        </w:trPr>
        <w:tc>
          <w:tcPr>
            <w:tcW w:w="2729" w:type="dxa"/>
            <w:tcPrChange w:id="146" w:author="Hendric" w:date="2015-06-13T09:04:00Z">
              <w:tcPr>
                <w:tcW w:w="2235" w:type="dxa"/>
              </w:tcPr>
            </w:tcPrChange>
          </w:tcPr>
          <w:p w14:paraId="2FBFA83C" w14:textId="507CFCF4" w:rsidR="007E7731" w:rsidRPr="00B15D7F" w:rsidDel="00F555D6" w:rsidRDefault="007E7731" w:rsidP="007E7731">
            <w:pPr>
              <w:pStyle w:val="Erluterungstext"/>
              <w:pBdr>
                <w:left w:val="none" w:sz="0" w:space="0" w:color="auto"/>
              </w:pBdr>
              <w:rPr>
                <w:del w:id="147" w:author="Hendric" w:date="2015-06-13T09:04:00Z"/>
                <w:rFonts w:eastAsia="Times New Roman"/>
                <w:vanish w:val="0"/>
                <w:szCs w:val="22"/>
                <w:lang w:eastAsia="de-DE"/>
              </w:rPr>
            </w:pPr>
            <w:del w:id="148" w:author="Hendric" w:date="2015-06-13T09:04:00Z">
              <w:r w:rsidRPr="00B15D7F" w:rsidDel="00F555D6">
                <w:rPr>
                  <w:rFonts w:eastAsia="Times New Roman"/>
                  <w:vanish w:val="0"/>
                  <w:szCs w:val="22"/>
                  <w:lang w:eastAsia="de-DE"/>
                </w:rPr>
                <w:delText>Architektur-Abteilung</w:delText>
              </w:r>
            </w:del>
          </w:p>
        </w:tc>
        <w:tc>
          <w:tcPr>
            <w:tcW w:w="6553" w:type="dxa"/>
            <w:tcPrChange w:id="149" w:author="Hendric" w:date="2015-06-13T09:04:00Z">
              <w:tcPr>
                <w:tcW w:w="6977" w:type="dxa"/>
              </w:tcPr>
            </w:tcPrChange>
          </w:tcPr>
          <w:p w14:paraId="66A5E242" w14:textId="5D3CF504" w:rsidR="007E7731" w:rsidRPr="00B15D7F" w:rsidDel="00F555D6" w:rsidRDefault="007E7731" w:rsidP="007E7731">
            <w:pPr>
              <w:pStyle w:val="Erluterungstext"/>
              <w:pBdr>
                <w:left w:val="none" w:sz="0" w:space="0" w:color="auto"/>
              </w:pBdr>
              <w:rPr>
                <w:del w:id="150" w:author="Hendric" w:date="2015-06-13T09:04:00Z"/>
                <w:rFonts w:eastAsia="Times New Roman"/>
                <w:vanish w:val="0"/>
                <w:szCs w:val="22"/>
                <w:lang w:eastAsia="de-DE"/>
              </w:rPr>
            </w:pPr>
            <w:del w:id="151" w:author="Hendric" w:date="2015-06-13T09:04:00Z">
              <w:r w:rsidRPr="00B15D7F" w:rsidDel="00F555D6">
                <w:rPr>
                  <w:rFonts w:eastAsia="Times New Roman"/>
                  <w:vanish w:val="0"/>
                  <w:szCs w:val="22"/>
                  <w:lang w:eastAsia="de-DE"/>
                </w:rPr>
                <w:delText>Gruppe, die Unternehmens-Frameworks und Entwicklungsstandards pflegt</w:delText>
              </w:r>
            </w:del>
          </w:p>
        </w:tc>
      </w:tr>
      <w:tr w:rsidR="007E7731" w:rsidRPr="00B15D7F" w:rsidDel="00F555D6" w14:paraId="7EECE418" w14:textId="2BF19034" w:rsidTr="00F555D6">
        <w:trPr>
          <w:hidden w:val="0"/>
          <w:del w:id="152" w:author="Hendric" w:date="2015-06-13T09:04:00Z"/>
          <w:trPrChange w:id="153" w:author="Hendric" w:date="2015-06-13T09:04:00Z">
            <w:trPr>
              <w:hidden w:val="0"/>
            </w:trPr>
          </w:trPrChange>
        </w:trPr>
        <w:tc>
          <w:tcPr>
            <w:tcW w:w="2729" w:type="dxa"/>
            <w:tcPrChange w:id="154" w:author="Hendric" w:date="2015-06-13T09:04:00Z">
              <w:tcPr>
                <w:tcW w:w="2235" w:type="dxa"/>
              </w:tcPr>
            </w:tcPrChange>
          </w:tcPr>
          <w:p w14:paraId="0169F508" w14:textId="3227B28A" w:rsidR="007E7731" w:rsidRPr="00B15D7F" w:rsidDel="00F555D6" w:rsidRDefault="007E7731" w:rsidP="007E7731">
            <w:pPr>
              <w:pStyle w:val="Erluterungstext"/>
              <w:pBdr>
                <w:left w:val="none" w:sz="0" w:space="0" w:color="auto"/>
              </w:pBdr>
              <w:rPr>
                <w:del w:id="155" w:author="Hendric" w:date="2015-06-13T09:04:00Z"/>
                <w:rFonts w:eastAsia="Times New Roman"/>
                <w:vanish w:val="0"/>
                <w:szCs w:val="22"/>
                <w:lang w:eastAsia="de-DE"/>
              </w:rPr>
            </w:pPr>
            <w:del w:id="156" w:author="Hendric" w:date="2015-06-13T09:04:00Z">
              <w:r w:rsidRPr="00B15D7F" w:rsidDel="00F555D6">
                <w:rPr>
                  <w:rFonts w:eastAsia="Times New Roman"/>
                  <w:vanish w:val="0"/>
                  <w:szCs w:val="22"/>
                  <w:lang w:eastAsia="de-DE"/>
                </w:rPr>
                <w:delText>Methoden und Verfahren</w:delText>
              </w:r>
            </w:del>
          </w:p>
        </w:tc>
        <w:tc>
          <w:tcPr>
            <w:tcW w:w="6553" w:type="dxa"/>
            <w:tcPrChange w:id="157" w:author="Hendric" w:date="2015-06-13T09:04:00Z">
              <w:tcPr>
                <w:tcW w:w="6977" w:type="dxa"/>
              </w:tcPr>
            </w:tcPrChange>
          </w:tcPr>
          <w:p w14:paraId="58E9E8E1" w14:textId="6C94BF6C" w:rsidR="007E7731" w:rsidRPr="00B15D7F" w:rsidDel="00F555D6" w:rsidRDefault="007E7731" w:rsidP="007E7731">
            <w:pPr>
              <w:pStyle w:val="Erluterungstext"/>
              <w:pBdr>
                <w:left w:val="none" w:sz="0" w:space="0" w:color="auto"/>
              </w:pBdr>
              <w:rPr>
                <w:del w:id="158" w:author="Hendric" w:date="2015-06-13T09:04:00Z"/>
                <w:rFonts w:eastAsia="Times New Roman"/>
                <w:vanish w:val="0"/>
                <w:szCs w:val="22"/>
                <w:lang w:eastAsia="de-DE"/>
              </w:rPr>
            </w:pPr>
            <w:del w:id="159" w:author="Hendric" w:date="2015-06-13T09:04:00Z">
              <w:r w:rsidRPr="00B15D7F" w:rsidDel="00F555D6">
                <w:rPr>
                  <w:rFonts w:eastAsia="Times New Roman"/>
                  <w:vanish w:val="0"/>
                  <w:szCs w:val="22"/>
                  <w:lang w:eastAsia="de-DE"/>
                </w:rPr>
                <w:delText>Verantworten Entwicklungsprozesse und häufig auch die eingesetzte Tool</w:delText>
              </w:r>
            </w:del>
          </w:p>
          <w:p w14:paraId="2097E9B1" w14:textId="665A295C" w:rsidR="007E7731" w:rsidRPr="00B15D7F" w:rsidDel="00F555D6" w:rsidRDefault="007E7731" w:rsidP="007E7731">
            <w:pPr>
              <w:pStyle w:val="Erluterungstext"/>
              <w:pBdr>
                <w:left w:val="none" w:sz="0" w:space="0" w:color="auto"/>
              </w:pBdr>
              <w:rPr>
                <w:del w:id="160" w:author="Hendric" w:date="2015-06-13T09:04:00Z"/>
                <w:rFonts w:eastAsia="Times New Roman"/>
                <w:vanish w:val="0"/>
                <w:szCs w:val="22"/>
                <w:lang w:eastAsia="de-DE"/>
              </w:rPr>
            </w:pPr>
            <w:del w:id="161" w:author="Hendric" w:date="2015-06-13T09:04:00Z">
              <w:r w:rsidRPr="00B15D7F" w:rsidDel="00F555D6">
                <w:rPr>
                  <w:rFonts w:eastAsia="Times New Roman"/>
                  <w:vanish w:val="0"/>
                  <w:szCs w:val="22"/>
                  <w:lang w:eastAsia="de-DE"/>
                </w:rPr>
                <w:delText>Hinweis: I.d.R. hat man nicht gleichzeitig Unternehmensarchitekten, eine Architektur-Abteilung und Methoden und Verfahren, sondern max. 2 davon</w:delText>
              </w:r>
            </w:del>
          </w:p>
        </w:tc>
      </w:tr>
      <w:tr w:rsidR="007E7731" w:rsidRPr="00B15D7F" w:rsidDel="00F555D6" w14:paraId="3B0B2BC1" w14:textId="5DD2A75D" w:rsidTr="00F555D6">
        <w:trPr>
          <w:hidden w:val="0"/>
          <w:del w:id="162" w:author="Hendric" w:date="2015-06-13T09:04:00Z"/>
          <w:trPrChange w:id="163" w:author="Hendric" w:date="2015-06-13T09:04:00Z">
            <w:trPr>
              <w:hidden w:val="0"/>
            </w:trPr>
          </w:trPrChange>
        </w:trPr>
        <w:tc>
          <w:tcPr>
            <w:tcW w:w="2729" w:type="dxa"/>
            <w:tcPrChange w:id="164" w:author="Hendric" w:date="2015-06-13T09:04:00Z">
              <w:tcPr>
                <w:tcW w:w="2235" w:type="dxa"/>
              </w:tcPr>
            </w:tcPrChange>
          </w:tcPr>
          <w:p w14:paraId="60F760C8" w14:textId="4A36D8E4" w:rsidR="007E7731" w:rsidRPr="00B15D7F" w:rsidDel="00F555D6" w:rsidRDefault="007E7731" w:rsidP="007E7731">
            <w:pPr>
              <w:pStyle w:val="Erluterungstext"/>
              <w:pBdr>
                <w:left w:val="none" w:sz="0" w:space="0" w:color="auto"/>
              </w:pBdr>
              <w:rPr>
                <w:del w:id="165" w:author="Hendric" w:date="2015-06-13T09:04:00Z"/>
                <w:rFonts w:eastAsia="Times New Roman"/>
                <w:vanish w:val="0"/>
                <w:szCs w:val="22"/>
                <w:lang w:eastAsia="de-DE"/>
              </w:rPr>
            </w:pPr>
            <w:del w:id="166" w:author="Hendric" w:date="2015-06-13T09:04:00Z">
              <w:r w:rsidRPr="00B15D7F" w:rsidDel="00F555D6">
                <w:rPr>
                  <w:rFonts w:eastAsia="Times New Roman"/>
                  <w:vanish w:val="0"/>
                  <w:szCs w:val="22"/>
                  <w:lang w:eastAsia="de-DE"/>
                </w:rPr>
                <w:delText>IT-Strategie</w:delText>
              </w:r>
            </w:del>
          </w:p>
        </w:tc>
        <w:tc>
          <w:tcPr>
            <w:tcW w:w="6553" w:type="dxa"/>
            <w:tcPrChange w:id="167" w:author="Hendric" w:date="2015-06-13T09:04:00Z">
              <w:tcPr>
                <w:tcW w:w="6977" w:type="dxa"/>
              </w:tcPr>
            </w:tcPrChange>
          </w:tcPr>
          <w:p w14:paraId="0D48C06F" w14:textId="75306D01" w:rsidR="007E7731" w:rsidRPr="00B15D7F" w:rsidDel="00F555D6" w:rsidRDefault="007E7731" w:rsidP="007E7731">
            <w:pPr>
              <w:pStyle w:val="Erluterungstext"/>
              <w:pBdr>
                <w:left w:val="none" w:sz="0" w:space="0" w:color="auto"/>
              </w:pBdr>
              <w:rPr>
                <w:del w:id="168" w:author="Hendric" w:date="2015-06-13T09:04:00Z"/>
                <w:rFonts w:eastAsia="Times New Roman"/>
                <w:vanish w:val="0"/>
                <w:szCs w:val="22"/>
                <w:lang w:eastAsia="de-DE"/>
              </w:rPr>
            </w:pPr>
            <w:del w:id="169" w:author="Hendric" w:date="2015-06-13T09:04:00Z">
              <w:r w:rsidRPr="00B15D7F" w:rsidDel="00F555D6">
                <w:rPr>
                  <w:rFonts w:eastAsia="Times New Roman"/>
                  <w:vanish w:val="0"/>
                  <w:szCs w:val="22"/>
                  <w:lang w:eastAsia="de-DE"/>
                </w:rPr>
                <w:delText>Verantwortlich für die strategische Ausrichtung der IT</w:delText>
              </w:r>
            </w:del>
            <w:ins w:id="170" w:author="Gernot Starke" w:date="2012-01-14T10:18:00Z">
              <w:del w:id="171" w:author="Hendric" w:date="2015-06-13T09:04:00Z">
                <w:r w:rsidR="007D67A2" w:rsidRPr="00B15D7F" w:rsidDel="00F555D6">
                  <w:rPr>
                    <w:rFonts w:eastAsia="Times New Roman"/>
                    <w:vanish w:val="0"/>
                    <w:szCs w:val="22"/>
                    <w:lang w:eastAsia="de-DE"/>
                  </w:rPr>
                  <w:delText>. Siehe Enterprise-Architekt.</w:delText>
                </w:r>
              </w:del>
            </w:ins>
          </w:p>
        </w:tc>
      </w:tr>
      <w:tr w:rsidR="007E7731" w:rsidRPr="00B15D7F" w:rsidDel="00F555D6" w14:paraId="00BB9C05" w14:textId="2AAD5F77" w:rsidTr="00F555D6">
        <w:trPr>
          <w:hidden w:val="0"/>
          <w:del w:id="172" w:author="Hendric" w:date="2015-06-13T09:04:00Z"/>
          <w:trPrChange w:id="173" w:author="Hendric" w:date="2015-06-13T09:04:00Z">
            <w:trPr>
              <w:hidden w:val="0"/>
            </w:trPr>
          </w:trPrChange>
        </w:trPr>
        <w:tc>
          <w:tcPr>
            <w:tcW w:w="2729" w:type="dxa"/>
            <w:tcPrChange w:id="174" w:author="Hendric" w:date="2015-06-13T09:04:00Z">
              <w:tcPr>
                <w:tcW w:w="2235" w:type="dxa"/>
              </w:tcPr>
            </w:tcPrChange>
          </w:tcPr>
          <w:p w14:paraId="369A6541" w14:textId="3712680A" w:rsidR="007E7731" w:rsidRPr="00B15D7F" w:rsidDel="00F555D6" w:rsidRDefault="007E7731" w:rsidP="007E7731">
            <w:pPr>
              <w:pStyle w:val="Erluterungstext"/>
              <w:pBdr>
                <w:left w:val="none" w:sz="0" w:space="0" w:color="auto"/>
              </w:pBdr>
              <w:rPr>
                <w:del w:id="175" w:author="Hendric" w:date="2015-06-13T09:04:00Z"/>
                <w:rFonts w:eastAsia="Times New Roman"/>
                <w:vanish w:val="0"/>
                <w:szCs w:val="22"/>
                <w:lang w:eastAsia="de-DE"/>
              </w:rPr>
            </w:pPr>
            <w:del w:id="176" w:author="Hendric" w:date="2015-06-13T09:04:00Z">
              <w:r w:rsidRPr="00B15D7F" w:rsidDel="00F555D6">
                <w:rPr>
                  <w:rFonts w:eastAsia="Times New Roman"/>
                  <w:vanish w:val="0"/>
                  <w:szCs w:val="22"/>
                  <w:lang w:eastAsia="de-DE"/>
                </w:rPr>
                <w:delText>QA</w:delText>
              </w:r>
            </w:del>
          </w:p>
        </w:tc>
        <w:tc>
          <w:tcPr>
            <w:tcW w:w="6553" w:type="dxa"/>
            <w:tcPrChange w:id="177" w:author="Hendric" w:date="2015-06-13T09:04:00Z">
              <w:tcPr>
                <w:tcW w:w="6977" w:type="dxa"/>
              </w:tcPr>
            </w:tcPrChange>
          </w:tcPr>
          <w:p w14:paraId="5C2B35CB" w14:textId="7A264EE3" w:rsidR="007E7731" w:rsidRPr="00B15D7F" w:rsidDel="00F555D6" w:rsidRDefault="007E7731" w:rsidP="007E7731">
            <w:pPr>
              <w:pStyle w:val="Erluterungstext"/>
              <w:pBdr>
                <w:left w:val="none" w:sz="0" w:space="0" w:color="auto"/>
              </w:pBdr>
              <w:rPr>
                <w:del w:id="178" w:author="Hendric" w:date="2015-06-13T09:04:00Z"/>
                <w:rFonts w:eastAsia="Times New Roman"/>
                <w:vanish w:val="0"/>
                <w:szCs w:val="22"/>
                <w:lang w:eastAsia="de-DE"/>
              </w:rPr>
            </w:pPr>
            <w:del w:id="179" w:author="Hendric" w:date="2015-06-13T09:04:00Z">
              <w:r w:rsidRPr="00B15D7F" w:rsidDel="00F555D6">
                <w:rPr>
                  <w:rFonts w:eastAsia="Times New Roman"/>
                  <w:vanish w:val="0"/>
                  <w:szCs w:val="22"/>
                  <w:lang w:eastAsia="de-DE"/>
                </w:rPr>
                <w:delText>Zentrale Test-Abteilung. Verantwortlich für die Qualitätssicherung</w:delText>
              </w:r>
            </w:del>
          </w:p>
        </w:tc>
      </w:tr>
      <w:tr w:rsidR="007E7731" w:rsidRPr="00B15D7F" w:rsidDel="00F555D6" w14:paraId="7FDFB1FB" w14:textId="1CD91FBD" w:rsidTr="00F555D6">
        <w:trPr>
          <w:hidden w:val="0"/>
          <w:del w:id="180" w:author="Hendric" w:date="2015-06-13T09:04:00Z"/>
          <w:trPrChange w:id="181" w:author="Hendric" w:date="2015-06-13T09:04:00Z">
            <w:trPr>
              <w:hidden w:val="0"/>
            </w:trPr>
          </w:trPrChange>
        </w:trPr>
        <w:tc>
          <w:tcPr>
            <w:tcW w:w="2729" w:type="dxa"/>
            <w:tcPrChange w:id="182" w:author="Hendric" w:date="2015-06-13T09:04:00Z">
              <w:tcPr>
                <w:tcW w:w="2235" w:type="dxa"/>
              </w:tcPr>
            </w:tcPrChange>
          </w:tcPr>
          <w:p w14:paraId="385D152D" w14:textId="62135502" w:rsidR="007E7731" w:rsidRPr="00B15D7F" w:rsidDel="00F555D6" w:rsidRDefault="007E7731" w:rsidP="007E7731">
            <w:pPr>
              <w:pStyle w:val="Erluterungstext"/>
              <w:pBdr>
                <w:left w:val="none" w:sz="0" w:space="0" w:color="auto"/>
              </w:pBdr>
              <w:rPr>
                <w:del w:id="183" w:author="Hendric" w:date="2015-06-13T09:04:00Z"/>
                <w:rFonts w:eastAsia="Times New Roman"/>
                <w:vanish w:val="0"/>
                <w:szCs w:val="22"/>
                <w:lang w:eastAsia="de-DE"/>
              </w:rPr>
            </w:pPr>
            <w:del w:id="184" w:author="Hendric" w:date="2015-06-13T09:04:00Z">
              <w:r w:rsidRPr="00B15D7F" w:rsidDel="00F555D6">
                <w:rPr>
                  <w:rFonts w:eastAsia="Times New Roman"/>
                  <w:vanish w:val="0"/>
                  <w:szCs w:val="22"/>
                  <w:lang w:eastAsia="de-DE"/>
                </w:rPr>
                <w:lastRenderedPageBreak/>
                <w:delText>Software-Architekt</w:delText>
              </w:r>
            </w:del>
          </w:p>
        </w:tc>
        <w:tc>
          <w:tcPr>
            <w:tcW w:w="6553" w:type="dxa"/>
            <w:tcPrChange w:id="185" w:author="Hendric" w:date="2015-06-13T09:04:00Z">
              <w:tcPr>
                <w:tcW w:w="6977" w:type="dxa"/>
              </w:tcPr>
            </w:tcPrChange>
          </w:tcPr>
          <w:p w14:paraId="66024360" w14:textId="59DA0AB1" w:rsidR="007E7731" w:rsidRPr="00B15D7F" w:rsidDel="00F555D6" w:rsidRDefault="007E7731" w:rsidP="007E7731">
            <w:pPr>
              <w:pStyle w:val="Erluterungstext"/>
              <w:pBdr>
                <w:left w:val="none" w:sz="0" w:space="0" w:color="auto"/>
              </w:pBdr>
              <w:rPr>
                <w:del w:id="186" w:author="Hendric" w:date="2015-06-13T09:04:00Z"/>
                <w:rFonts w:eastAsia="Times New Roman"/>
                <w:vanish w:val="0"/>
                <w:szCs w:val="22"/>
                <w:lang w:eastAsia="de-DE"/>
              </w:rPr>
            </w:pPr>
            <w:del w:id="187" w:author="Hendric" w:date="2015-06-13T09:04:00Z">
              <w:r w:rsidRPr="00B15D7F" w:rsidDel="00F555D6">
                <w:rPr>
                  <w:rFonts w:eastAsia="Times New Roman"/>
                  <w:vanish w:val="0"/>
                  <w:szCs w:val="22"/>
                  <w:lang w:eastAsia="de-DE"/>
                </w:rPr>
                <w:delText>Oft auch Projekt-Architekt genannt. Verantwortlich für die (technische) Architektur innerhalb eines Projekts</w:delText>
              </w:r>
            </w:del>
          </w:p>
        </w:tc>
      </w:tr>
      <w:tr w:rsidR="007E7731" w:rsidRPr="00B15D7F" w14:paraId="093B67D6" w14:textId="77777777" w:rsidTr="00F555D6">
        <w:trPr>
          <w:hidden w:val="0"/>
          <w:trPrChange w:id="188" w:author="Hendric" w:date="2015-06-13T09:04:00Z">
            <w:trPr>
              <w:hidden w:val="0"/>
            </w:trPr>
          </w:trPrChange>
        </w:trPr>
        <w:tc>
          <w:tcPr>
            <w:tcW w:w="2729" w:type="dxa"/>
            <w:tcPrChange w:id="189" w:author="Hendric" w:date="2015-06-13T09:04:00Z">
              <w:tcPr>
                <w:tcW w:w="2235" w:type="dxa"/>
              </w:tcPr>
            </w:tcPrChange>
          </w:tcPr>
          <w:p w14:paraId="43BBF0E8" w14:textId="6E07D8D7" w:rsidR="007E7731" w:rsidRPr="00B15D7F" w:rsidRDefault="007E7731" w:rsidP="007E7731">
            <w:pPr>
              <w:pStyle w:val="Erluterungstext"/>
              <w:pBdr>
                <w:left w:val="none" w:sz="0" w:space="0" w:color="auto"/>
              </w:pBdr>
              <w:rPr>
                <w:rFonts w:eastAsia="Times New Roman"/>
                <w:vanish w:val="0"/>
                <w:szCs w:val="22"/>
                <w:lang w:eastAsia="de-DE"/>
              </w:rPr>
            </w:pPr>
            <w:del w:id="190" w:author="Hendric" w:date="2015-06-13T09:05:00Z">
              <w:r w:rsidRPr="00B15D7F" w:rsidDel="00F555D6">
                <w:rPr>
                  <w:rFonts w:eastAsia="Times New Roman"/>
                  <w:vanish w:val="0"/>
                  <w:szCs w:val="22"/>
                  <w:lang w:eastAsia="de-DE"/>
                </w:rPr>
                <w:delText>Designer</w:delText>
              </w:r>
            </w:del>
          </w:p>
        </w:tc>
        <w:tc>
          <w:tcPr>
            <w:tcW w:w="6553" w:type="dxa"/>
            <w:tcPrChange w:id="191" w:author="Hendric" w:date="2015-06-13T09:04:00Z">
              <w:tcPr>
                <w:tcW w:w="6977" w:type="dxa"/>
              </w:tcPr>
            </w:tcPrChange>
          </w:tcPr>
          <w:p w14:paraId="1C15BE8A" w14:textId="7A822665" w:rsidR="007E7731" w:rsidRPr="00B15D7F" w:rsidRDefault="007E7731" w:rsidP="007E7731">
            <w:pPr>
              <w:pStyle w:val="Erluterungstext"/>
              <w:pBdr>
                <w:left w:val="none" w:sz="0" w:space="0" w:color="auto"/>
              </w:pBdr>
              <w:rPr>
                <w:rFonts w:eastAsia="Times New Roman"/>
                <w:vanish w:val="0"/>
                <w:szCs w:val="22"/>
                <w:lang w:eastAsia="de-DE"/>
              </w:rPr>
            </w:pPr>
            <w:del w:id="192" w:author="Hendric" w:date="2015-06-13T09:05:00Z">
              <w:r w:rsidRPr="00B15D7F" w:rsidDel="00F555D6">
                <w:rPr>
                  <w:rFonts w:eastAsia="Times New Roman"/>
                  <w:vanish w:val="0"/>
                  <w:szCs w:val="22"/>
                  <w:lang w:eastAsia="de-DE"/>
                </w:rPr>
                <w:delText>Zuständig für das Anwendungs-Design. Häufig keine eigene Rolle mehr</w:delText>
              </w:r>
            </w:del>
          </w:p>
        </w:tc>
      </w:tr>
      <w:tr w:rsidR="007E7731" w:rsidRPr="00B15D7F" w14:paraId="2CC11242" w14:textId="77777777" w:rsidTr="00F555D6">
        <w:trPr>
          <w:hidden w:val="0"/>
          <w:trPrChange w:id="193" w:author="Hendric" w:date="2015-06-13T09:04:00Z">
            <w:trPr>
              <w:hidden w:val="0"/>
            </w:trPr>
          </w:trPrChange>
        </w:trPr>
        <w:tc>
          <w:tcPr>
            <w:tcW w:w="2729" w:type="dxa"/>
            <w:tcPrChange w:id="194" w:author="Hendric" w:date="2015-06-13T09:04:00Z">
              <w:tcPr>
                <w:tcW w:w="2235" w:type="dxa"/>
              </w:tcPr>
            </w:tcPrChange>
          </w:tcPr>
          <w:p w14:paraId="470B3CF5" w14:textId="0479FADA" w:rsidR="007E7731" w:rsidRPr="00B15D7F" w:rsidRDefault="007E7731" w:rsidP="007E7731">
            <w:pPr>
              <w:pStyle w:val="Erluterungstext"/>
              <w:pBdr>
                <w:left w:val="none" w:sz="0" w:space="0" w:color="auto"/>
              </w:pBdr>
              <w:rPr>
                <w:rFonts w:eastAsia="Times New Roman"/>
                <w:vanish w:val="0"/>
                <w:szCs w:val="22"/>
                <w:lang w:eastAsia="de-DE"/>
              </w:rPr>
            </w:pPr>
            <w:del w:id="195" w:author="Hendric" w:date="2015-06-13T09:05:00Z">
              <w:r w:rsidRPr="00B15D7F" w:rsidDel="00F555D6">
                <w:rPr>
                  <w:rFonts w:eastAsia="Times New Roman"/>
                  <w:vanish w:val="0"/>
                  <w:szCs w:val="22"/>
                  <w:lang w:eastAsia="de-DE"/>
                </w:rPr>
                <w:delText>Entwickler</w:delText>
              </w:r>
            </w:del>
          </w:p>
        </w:tc>
        <w:tc>
          <w:tcPr>
            <w:tcW w:w="6553" w:type="dxa"/>
            <w:tcPrChange w:id="196" w:author="Hendric" w:date="2015-06-13T09:04:00Z">
              <w:tcPr>
                <w:tcW w:w="6977" w:type="dxa"/>
              </w:tcPr>
            </w:tcPrChange>
          </w:tcPr>
          <w:p w14:paraId="152E5008" w14:textId="3E169C61" w:rsidR="007E7731" w:rsidRPr="00B15D7F" w:rsidRDefault="007E7731" w:rsidP="007E7731">
            <w:pPr>
              <w:pStyle w:val="Erluterungstext"/>
              <w:pBdr>
                <w:left w:val="none" w:sz="0" w:space="0" w:color="auto"/>
              </w:pBdr>
              <w:rPr>
                <w:rFonts w:eastAsia="Times New Roman"/>
                <w:vanish w:val="0"/>
                <w:szCs w:val="22"/>
                <w:lang w:eastAsia="de-DE"/>
              </w:rPr>
            </w:pPr>
            <w:del w:id="197" w:author="Hendric" w:date="2015-06-13T09:05:00Z">
              <w:r w:rsidRPr="00B15D7F" w:rsidDel="00F555D6">
                <w:rPr>
                  <w:rFonts w:eastAsia="Times New Roman"/>
                  <w:vanish w:val="0"/>
                  <w:szCs w:val="22"/>
                  <w:lang w:eastAsia="de-DE"/>
                </w:rPr>
                <w:delText>Software-Entwickler im Projekt. Übernimmt häufig auch Design- und Testaufgaben</w:delText>
              </w:r>
            </w:del>
          </w:p>
        </w:tc>
      </w:tr>
      <w:tr w:rsidR="007E7731" w:rsidRPr="00B15D7F" w14:paraId="6C1926F1" w14:textId="77777777" w:rsidTr="00F555D6">
        <w:trPr>
          <w:hidden w:val="0"/>
          <w:trPrChange w:id="198" w:author="Hendric" w:date="2015-06-13T09:04:00Z">
            <w:trPr>
              <w:hidden w:val="0"/>
            </w:trPr>
          </w:trPrChange>
        </w:trPr>
        <w:tc>
          <w:tcPr>
            <w:tcW w:w="2729" w:type="dxa"/>
            <w:tcPrChange w:id="199" w:author="Hendric" w:date="2015-06-13T09:04:00Z">
              <w:tcPr>
                <w:tcW w:w="2235" w:type="dxa"/>
              </w:tcPr>
            </w:tcPrChange>
          </w:tcPr>
          <w:p w14:paraId="05E62F2B" w14:textId="2B56903F" w:rsidR="007E7731" w:rsidRPr="00B15D7F" w:rsidRDefault="007E7731" w:rsidP="007E7731">
            <w:pPr>
              <w:pStyle w:val="Erluterungstext"/>
              <w:pBdr>
                <w:left w:val="none" w:sz="0" w:space="0" w:color="auto"/>
              </w:pBdr>
              <w:rPr>
                <w:rFonts w:eastAsia="Times New Roman"/>
                <w:vanish w:val="0"/>
                <w:szCs w:val="22"/>
                <w:lang w:eastAsia="de-DE"/>
              </w:rPr>
            </w:pPr>
            <w:del w:id="200" w:author="Hendric" w:date="2015-06-13T09:05:00Z">
              <w:r w:rsidRPr="00B15D7F" w:rsidDel="00F555D6">
                <w:rPr>
                  <w:rFonts w:eastAsia="Times New Roman"/>
                  <w:vanish w:val="0"/>
                  <w:szCs w:val="22"/>
                  <w:lang w:eastAsia="de-DE"/>
                </w:rPr>
                <w:delText>Tester</w:delText>
              </w:r>
            </w:del>
          </w:p>
        </w:tc>
        <w:tc>
          <w:tcPr>
            <w:tcW w:w="6553" w:type="dxa"/>
            <w:tcPrChange w:id="201" w:author="Hendric" w:date="2015-06-13T09:04:00Z">
              <w:tcPr>
                <w:tcW w:w="6977" w:type="dxa"/>
              </w:tcPr>
            </w:tcPrChange>
          </w:tcPr>
          <w:p w14:paraId="6AAC3925" w14:textId="569926DB" w:rsidR="007E7731" w:rsidRPr="00B15D7F" w:rsidRDefault="007E7731" w:rsidP="007E7731">
            <w:pPr>
              <w:pStyle w:val="Erluterungstext"/>
              <w:pBdr>
                <w:left w:val="none" w:sz="0" w:space="0" w:color="auto"/>
              </w:pBdr>
              <w:rPr>
                <w:rFonts w:eastAsia="Times New Roman"/>
                <w:vanish w:val="0"/>
                <w:szCs w:val="22"/>
                <w:lang w:eastAsia="de-DE"/>
              </w:rPr>
            </w:pPr>
            <w:del w:id="202" w:author="Hendric" w:date="2015-06-13T09:05:00Z">
              <w:r w:rsidRPr="00B15D7F" w:rsidDel="00F555D6">
                <w:rPr>
                  <w:rFonts w:eastAsia="Times New Roman"/>
                  <w:vanish w:val="0"/>
                  <w:szCs w:val="22"/>
                  <w:lang w:eastAsia="de-DE"/>
                </w:rPr>
                <w:delText>Tester im Projekt. Kann aus QA sein, häufig aber unabhängig davon.</w:delText>
              </w:r>
            </w:del>
          </w:p>
        </w:tc>
      </w:tr>
      <w:tr w:rsidR="007E7731" w:rsidRPr="00B15D7F" w14:paraId="45EED125" w14:textId="77777777" w:rsidTr="00F555D6">
        <w:trPr>
          <w:hidden w:val="0"/>
          <w:trPrChange w:id="203" w:author="Hendric" w:date="2015-06-13T09:04:00Z">
            <w:trPr>
              <w:hidden w:val="0"/>
            </w:trPr>
          </w:trPrChange>
        </w:trPr>
        <w:tc>
          <w:tcPr>
            <w:tcW w:w="2729" w:type="dxa"/>
            <w:tcPrChange w:id="204" w:author="Hendric" w:date="2015-06-13T09:04:00Z">
              <w:tcPr>
                <w:tcW w:w="2235" w:type="dxa"/>
              </w:tcPr>
            </w:tcPrChange>
          </w:tcPr>
          <w:p w14:paraId="1BF7D7F9" w14:textId="1D2C09C9" w:rsidR="007E7731" w:rsidRPr="00B15D7F" w:rsidRDefault="007E7731" w:rsidP="007E7731">
            <w:pPr>
              <w:pStyle w:val="Erluterungstext"/>
              <w:pBdr>
                <w:left w:val="none" w:sz="0" w:space="0" w:color="auto"/>
              </w:pBdr>
              <w:rPr>
                <w:rFonts w:eastAsia="Times New Roman"/>
                <w:vanish w:val="0"/>
                <w:szCs w:val="22"/>
                <w:lang w:eastAsia="de-DE"/>
              </w:rPr>
            </w:pPr>
            <w:del w:id="205" w:author="Hendric" w:date="2015-06-13T09:05:00Z">
              <w:r w:rsidRPr="00B15D7F" w:rsidDel="00F555D6">
                <w:rPr>
                  <w:rFonts w:eastAsia="Times New Roman"/>
                  <w:vanish w:val="0"/>
                  <w:szCs w:val="22"/>
                  <w:lang w:eastAsia="de-DE"/>
                </w:rPr>
                <w:delText>Konfigurations-&amp; Build-Manager</w:delText>
              </w:r>
            </w:del>
          </w:p>
        </w:tc>
        <w:tc>
          <w:tcPr>
            <w:tcW w:w="6553" w:type="dxa"/>
            <w:tcPrChange w:id="206" w:author="Hendric" w:date="2015-06-13T09:04:00Z">
              <w:tcPr>
                <w:tcW w:w="6977" w:type="dxa"/>
              </w:tcPr>
            </w:tcPrChange>
          </w:tcPr>
          <w:p w14:paraId="0E253F01" w14:textId="32E88466" w:rsidR="007E7731" w:rsidRPr="00B15D7F" w:rsidRDefault="007E7731" w:rsidP="007E7731">
            <w:pPr>
              <w:pStyle w:val="Erluterungstext"/>
              <w:pBdr>
                <w:left w:val="none" w:sz="0" w:space="0" w:color="auto"/>
              </w:pBdr>
              <w:rPr>
                <w:rFonts w:eastAsia="Times New Roman"/>
                <w:vanish w:val="0"/>
                <w:szCs w:val="22"/>
                <w:lang w:eastAsia="de-DE"/>
              </w:rPr>
            </w:pPr>
            <w:del w:id="207" w:author="Hendric" w:date="2015-06-13T09:05:00Z">
              <w:r w:rsidRPr="00B15D7F" w:rsidDel="00F555D6">
                <w:rPr>
                  <w:rFonts w:eastAsia="Times New Roman"/>
                  <w:vanish w:val="0"/>
                  <w:szCs w:val="22"/>
                  <w:lang w:eastAsia="de-DE"/>
                </w:rPr>
                <w:delText>Zuständig für die Pflege von Repository, Konfigurations-Management und Build. Wird in kleineren Projekten häufig vom Entwickler übernommen.</w:delText>
              </w:r>
            </w:del>
          </w:p>
        </w:tc>
      </w:tr>
      <w:tr w:rsidR="007E7731" w:rsidRPr="00B15D7F" w14:paraId="6E5CCABF" w14:textId="77777777" w:rsidTr="00F555D6">
        <w:trPr>
          <w:hidden w:val="0"/>
          <w:trPrChange w:id="208" w:author="Hendric" w:date="2015-06-13T09:04:00Z">
            <w:trPr>
              <w:hidden w:val="0"/>
            </w:trPr>
          </w:trPrChange>
        </w:trPr>
        <w:tc>
          <w:tcPr>
            <w:tcW w:w="2729" w:type="dxa"/>
            <w:tcPrChange w:id="209" w:author="Hendric" w:date="2015-06-13T09:04:00Z">
              <w:tcPr>
                <w:tcW w:w="2235" w:type="dxa"/>
              </w:tcPr>
            </w:tcPrChange>
          </w:tcPr>
          <w:p w14:paraId="75DA52BA" w14:textId="761234CE" w:rsidR="007E7731" w:rsidRPr="00B15D7F" w:rsidRDefault="007E7731" w:rsidP="007E7731">
            <w:pPr>
              <w:pStyle w:val="Erluterungstext"/>
              <w:pBdr>
                <w:left w:val="none" w:sz="0" w:space="0" w:color="auto"/>
              </w:pBdr>
              <w:rPr>
                <w:rFonts w:eastAsia="Times New Roman"/>
                <w:vanish w:val="0"/>
                <w:szCs w:val="22"/>
                <w:lang w:eastAsia="de-DE"/>
              </w:rPr>
            </w:pPr>
            <w:del w:id="210" w:author="Hendric" w:date="2015-06-13T09:05:00Z">
              <w:r w:rsidRPr="00B15D7F" w:rsidDel="00F555D6">
                <w:rPr>
                  <w:rFonts w:eastAsia="Times New Roman"/>
                  <w:vanish w:val="0"/>
                  <w:szCs w:val="22"/>
                  <w:lang w:eastAsia="de-DE"/>
                </w:rPr>
                <w:delText>Release-Manager</w:delText>
              </w:r>
            </w:del>
          </w:p>
        </w:tc>
        <w:tc>
          <w:tcPr>
            <w:tcW w:w="6553" w:type="dxa"/>
            <w:tcPrChange w:id="211" w:author="Hendric" w:date="2015-06-13T09:04:00Z">
              <w:tcPr>
                <w:tcW w:w="6977" w:type="dxa"/>
              </w:tcPr>
            </w:tcPrChange>
          </w:tcPr>
          <w:p w14:paraId="53A4A50D" w14:textId="3D80177F" w:rsidR="007E7731" w:rsidRPr="00B15D7F" w:rsidRDefault="007E7731" w:rsidP="007E7731">
            <w:pPr>
              <w:pStyle w:val="Erluterungstext"/>
              <w:pBdr>
                <w:left w:val="none" w:sz="0" w:space="0" w:color="auto"/>
              </w:pBdr>
              <w:rPr>
                <w:rFonts w:eastAsia="Times New Roman"/>
                <w:vanish w:val="0"/>
                <w:szCs w:val="22"/>
                <w:lang w:eastAsia="de-DE"/>
              </w:rPr>
            </w:pPr>
            <w:del w:id="212" w:author="Hendric" w:date="2015-06-13T09:05:00Z">
              <w:r w:rsidRPr="00B15D7F" w:rsidDel="00F555D6">
                <w:rPr>
                  <w:rFonts w:eastAsia="Times New Roman"/>
                  <w:vanish w:val="0"/>
                  <w:szCs w:val="22"/>
                  <w:lang w:eastAsia="de-DE"/>
                </w:rPr>
                <w:delText>Verantwortlich für die Erstellung und Auslieferung von Release-Ständen. Koordiniert Releases häufig Projekt- und System-übergreifend</w:delText>
              </w:r>
            </w:del>
          </w:p>
        </w:tc>
      </w:tr>
      <w:tr w:rsidR="007E7731" w:rsidRPr="00B15D7F" w14:paraId="344252EB" w14:textId="77777777" w:rsidTr="00F555D6">
        <w:trPr>
          <w:hidden w:val="0"/>
          <w:trPrChange w:id="213" w:author="Hendric" w:date="2015-06-13T09:04:00Z">
            <w:trPr>
              <w:hidden w:val="0"/>
            </w:trPr>
          </w:trPrChange>
        </w:trPr>
        <w:tc>
          <w:tcPr>
            <w:tcW w:w="2729" w:type="dxa"/>
            <w:tcPrChange w:id="214" w:author="Hendric" w:date="2015-06-13T09:04:00Z">
              <w:tcPr>
                <w:tcW w:w="2235" w:type="dxa"/>
              </w:tcPr>
            </w:tcPrChange>
          </w:tcPr>
          <w:p w14:paraId="78DAF838" w14:textId="6DB5E927" w:rsidR="007E7731" w:rsidRPr="00B15D7F" w:rsidRDefault="007E7731" w:rsidP="007E7731">
            <w:pPr>
              <w:pStyle w:val="Erluterungstext"/>
              <w:pBdr>
                <w:left w:val="none" w:sz="0" w:space="0" w:color="auto"/>
              </w:pBdr>
              <w:rPr>
                <w:rFonts w:eastAsia="Times New Roman"/>
                <w:vanish w:val="0"/>
                <w:szCs w:val="22"/>
                <w:lang w:eastAsia="de-DE"/>
              </w:rPr>
            </w:pPr>
            <w:del w:id="215" w:author="Hendric" w:date="2015-06-13T09:05:00Z">
              <w:r w:rsidRPr="00B15D7F" w:rsidDel="00F555D6">
                <w:rPr>
                  <w:rFonts w:eastAsia="Times New Roman"/>
                  <w:vanish w:val="0"/>
                  <w:szCs w:val="22"/>
                  <w:lang w:eastAsia="de-DE"/>
                </w:rPr>
                <w:delText>Wartungs-Team</w:delText>
              </w:r>
            </w:del>
          </w:p>
        </w:tc>
        <w:tc>
          <w:tcPr>
            <w:tcW w:w="6553" w:type="dxa"/>
            <w:tcPrChange w:id="216" w:author="Hendric" w:date="2015-06-13T09:04:00Z">
              <w:tcPr>
                <w:tcW w:w="6977" w:type="dxa"/>
              </w:tcPr>
            </w:tcPrChange>
          </w:tcPr>
          <w:p w14:paraId="03717FD9" w14:textId="3380C297" w:rsidR="007E7731" w:rsidRPr="00B15D7F" w:rsidRDefault="007E7731" w:rsidP="007E7731">
            <w:pPr>
              <w:pStyle w:val="Erluterungstext"/>
              <w:pBdr>
                <w:left w:val="none" w:sz="0" w:space="0" w:color="auto"/>
              </w:pBdr>
              <w:rPr>
                <w:rFonts w:eastAsia="Times New Roman"/>
                <w:vanish w:val="0"/>
                <w:szCs w:val="22"/>
                <w:lang w:eastAsia="de-DE"/>
              </w:rPr>
            </w:pPr>
            <w:del w:id="217" w:author="Hendric" w:date="2015-06-13T09:05:00Z">
              <w:r w:rsidRPr="00B15D7F" w:rsidDel="00F555D6">
                <w:rPr>
                  <w:rFonts w:eastAsia="Times New Roman"/>
                  <w:vanish w:val="0"/>
                  <w:szCs w:val="22"/>
                  <w:lang w:eastAsia="de-DE"/>
                </w:rPr>
                <w:delText>Zuständig für die Pflege und Wartung des Systems nach Auflösung des Projekt-Teams</w:delText>
              </w:r>
            </w:del>
          </w:p>
        </w:tc>
      </w:tr>
      <w:tr w:rsidR="007E7731" w:rsidRPr="00B15D7F" w14:paraId="3788A582" w14:textId="77777777" w:rsidTr="00F555D6">
        <w:trPr>
          <w:hidden w:val="0"/>
          <w:trPrChange w:id="218" w:author="Hendric" w:date="2015-06-13T09:04:00Z">
            <w:trPr>
              <w:hidden w:val="0"/>
            </w:trPr>
          </w:trPrChange>
        </w:trPr>
        <w:tc>
          <w:tcPr>
            <w:tcW w:w="2729" w:type="dxa"/>
            <w:tcPrChange w:id="219" w:author="Hendric" w:date="2015-06-13T09:04:00Z">
              <w:tcPr>
                <w:tcW w:w="2235" w:type="dxa"/>
              </w:tcPr>
            </w:tcPrChange>
          </w:tcPr>
          <w:p w14:paraId="6F73C5DA" w14:textId="2CB3D3ED" w:rsidR="007E7731" w:rsidRPr="00B15D7F" w:rsidRDefault="007E7731" w:rsidP="007E7731">
            <w:pPr>
              <w:pStyle w:val="Erluterungstext"/>
              <w:pBdr>
                <w:left w:val="none" w:sz="0" w:space="0" w:color="auto"/>
              </w:pBdr>
              <w:rPr>
                <w:rFonts w:eastAsia="Times New Roman"/>
                <w:vanish w:val="0"/>
                <w:szCs w:val="22"/>
                <w:lang w:eastAsia="de-DE"/>
              </w:rPr>
            </w:pPr>
            <w:del w:id="220" w:author="Hendric" w:date="2015-06-13T09:05:00Z">
              <w:r w:rsidRPr="00B15D7F" w:rsidDel="00F555D6">
                <w:rPr>
                  <w:rFonts w:eastAsia="Times New Roman"/>
                  <w:vanish w:val="0"/>
                  <w:szCs w:val="22"/>
                  <w:lang w:eastAsia="de-DE"/>
                </w:rPr>
                <w:delText>Externe Dienstleister</w:delText>
              </w:r>
            </w:del>
          </w:p>
        </w:tc>
        <w:tc>
          <w:tcPr>
            <w:tcW w:w="6553" w:type="dxa"/>
            <w:tcPrChange w:id="221" w:author="Hendric" w:date="2015-06-13T09:04:00Z">
              <w:tcPr>
                <w:tcW w:w="6977" w:type="dxa"/>
              </w:tcPr>
            </w:tcPrChange>
          </w:tcPr>
          <w:p w14:paraId="477A3D26" w14:textId="76BE7640" w:rsidR="007E7731" w:rsidRPr="00B15D7F" w:rsidRDefault="007E7731" w:rsidP="007E7731">
            <w:pPr>
              <w:pStyle w:val="Erluterungstext"/>
              <w:pBdr>
                <w:left w:val="none" w:sz="0" w:space="0" w:color="auto"/>
              </w:pBdr>
              <w:rPr>
                <w:rFonts w:eastAsia="Times New Roman"/>
                <w:vanish w:val="0"/>
                <w:szCs w:val="22"/>
                <w:lang w:eastAsia="de-DE"/>
              </w:rPr>
            </w:pPr>
            <w:del w:id="222" w:author="Hendric" w:date="2015-06-13T09:05:00Z">
              <w:r w:rsidRPr="00B15D7F" w:rsidDel="00F555D6">
                <w:rPr>
                  <w:rFonts w:eastAsia="Times New Roman"/>
                  <w:vanish w:val="0"/>
                  <w:szCs w:val="22"/>
                  <w:lang w:eastAsia="de-DE"/>
                </w:rPr>
                <w:delText>Zusätzliche externe Firmen, die Teile der Anwendung entwickeln.</w:delText>
              </w:r>
            </w:del>
          </w:p>
        </w:tc>
      </w:tr>
      <w:tr w:rsidR="007E7731" w:rsidRPr="00B15D7F" w14:paraId="3EC161DD" w14:textId="77777777" w:rsidTr="00F555D6">
        <w:trPr>
          <w:hidden w:val="0"/>
          <w:trPrChange w:id="223" w:author="Hendric" w:date="2015-06-13T09:04:00Z">
            <w:trPr>
              <w:hidden w:val="0"/>
            </w:trPr>
          </w:trPrChange>
        </w:trPr>
        <w:tc>
          <w:tcPr>
            <w:tcW w:w="2729" w:type="dxa"/>
            <w:tcPrChange w:id="224" w:author="Hendric" w:date="2015-06-13T09:04:00Z">
              <w:tcPr>
                <w:tcW w:w="2235" w:type="dxa"/>
              </w:tcPr>
            </w:tcPrChange>
          </w:tcPr>
          <w:p w14:paraId="104249BE" w14:textId="72406017" w:rsidR="007E7731" w:rsidRPr="00B15D7F" w:rsidRDefault="007E7731" w:rsidP="007E7731">
            <w:pPr>
              <w:pStyle w:val="Erluterungstext"/>
              <w:pBdr>
                <w:left w:val="none" w:sz="0" w:space="0" w:color="auto"/>
              </w:pBdr>
              <w:rPr>
                <w:rFonts w:eastAsia="Times New Roman"/>
                <w:vanish w:val="0"/>
                <w:szCs w:val="22"/>
                <w:lang w:eastAsia="de-DE"/>
              </w:rPr>
            </w:pPr>
            <w:del w:id="225" w:author="Hendric" w:date="2015-06-13T09:05:00Z">
              <w:r w:rsidRPr="00B15D7F" w:rsidDel="00F555D6">
                <w:rPr>
                  <w:rFonts w:eastAsia="Times New Roman"/>
                  <w:vanish w:val="0"/>
                  <w:szCs w:val="22"/>
                  <w:lang w:eastAsia="de-DE"/>
                </w:rPr>
                <w:delText>Hardware-Designer</w:delText>
              </w:r>
            </w:del>
          </w:p>
        </w:tc>
        <w:tc>
          <w:tcPr>
            <w:tcW w:w="6553" w:type="dxa"/>
            <w:tcPrChange w:id="226" w:author="Hendric" w:date="2015-06-13T09:04:00Z">
              <w:tcPr>
                <w:tcW w:w="6977" w:type="dxa"/>
              </w:tcPr>
            </w:tcPrChange>
          </w:tcPr>
          <w:p w14:paraId="5A13A582" w14:textId="09D60311" w:rsidR="007E7731" w:rsidRPr="00B15D7F" w:rsidRDefault="007E7731" w:rsidP="007E7731">
            <w:pPr>
              <w:pStyle w:val="Erluterungstext"/>
              <w:pBdr>
                <w:left w:val="none" w:sz="0" w:space="0" w:color="auto"/>
              </w:pBdr>
              <w:rPr>
                <w:rFonts w:eastAsia="Times New Roman"/>
                <w:vanish w:val="0"/>
                <w:szCs w:val="22"/>
                <w:lang w:eastAsia="de-DE"/>
              </w:rPr>
            </w:pPr>
            <w:del w:id="227" w:author="Hendric" w:date="2015-06-13T09:05:00Z">
              <w:r w:rsidRPr="00B15D7F" w:rsidDel="00F555D6">
                <w:rPr>
                  <w:rFonts w:eastAsia="Times New Roman"/>
                  <w:vanish w:val="0"/>
                  <w:szCs w:val="22"/>
                  <w:lang w:eastAsia="de-DE"/>
                </w:rPr>
                <w:delText>Zuständig für das Hardware-Design (im Embedded-Bereich)</w:delText>
              </w:r>
            </w:del>
          </w:p>
        </w:tc>
      </w:tr>
      <w:tr w:rsidR="007E7731" w:rsidRPr="00B15D7F" w14:paraId="624C1D28" w14:textId="77777777" w:rsidTr="00F555D6">
        <w:trPr>
          <w:hidden w:val="0"/>
          <w:trPrChange w:id="228" w:author="Hendric" w:date="2015-06-13T09:04:00Z">
            <w:trPr>
              <w:hidden w:val="0"/>
            </w:trPr>
          </w:trPrChange>
        </w:trPr>
        <w:tc>
          <w:tcPr>
            <w:tcW w:w="2729" w:type="dxa"/>
            <w:tcPrChange w:id="229" w:author="Hendric" w:date="2015-06-13T09:04:00Z">
              <w:tcPr>
                <w:tcW w:w="2235" w:type="dxa"/>
              </w:tcPr>
            </w:tcPrChange>
          </w:tcPr>
          <w:p w14:paraId="1BD43BDF" w14:textId="3455DE69" w:rsidR="007E7731" w:rsidRPr="00B15D7F" w:rsidRDefault="007E7731" w:rsidP="007E7731">
            <w:pPr>
              <w:pStyle w:val="Erluterungstext"/>
              <w:pBdr>
                <w:left w:val="none" w:sz="0" w:space="0" w:color="auto"/>
              </w:pBdr>
              <w:rPr>
                <w:rFonts w:eastAsia="Times New Roman"/>
                <w:vanish w:val="0"/>
                <w:szCs w:val="22"/>
                <w:lang w:eastAsia="de-DE"/>
              </w:rPr>
            </w:pPr>
            <w:del w:id="230" w:author="Hendric" w:date="2015-06-13T09:05:00Z">
              <w:r w:rsidRPr="00B15D7F" w:rsidDel="00F555D6">
                <w:rPr>
                  <w:rFonts w:eastAsia="Times New Roman"/>
                  <w:vanish w:val="0"/>
                  <w:szCs w:val="22"/>
                  <w:lang w:eastAsia="de-DE"/>
                </w:rPr>
                <w:delText>Rollout-Manager</w:delText>
              </w:r>
            </w:del>
          </w:p>
        </w:tc>
        <w:tc>
          <w:tcPr>
            <w:tcW w:w="6553" w:type="dxa"/>
            <w:tcPrChange w:id="231" w:author="Hendric" w:date="2015-06-13T09:04:00Z">
              <w:tcPr>
                <w:tcW w:w="6977" w:type="dxa"/>
              </w:tcPr>
            </w:tcPrChange>
          </w:tcPr>
          <w:p w14:paraId="380992A9" w14:textId="3A92FF38" w:rsidR="007E7731" w:rsidRPr="00B15D7F" w:rsidRDefault="007E7731" w:rsidP="007E7731">
            <w:pPr>
              <w:pStyle w:val="Erluterungstext"/>
              <w:pBdr>
                <w:left w:val="none" w:sz="0" w:space="0" w:color="auto"/>
              </w:pBdr>
              <w:rPr>
                <w:rFonts w:eastAsia="Times New Roman"/>
                <w:vanish w:val="0"/>
                <w:szCs w:val="22"/>
                <w:lang w:eastAsia="de-DE"/>
              </w:rPr>
            </w:pPr>
            <w:del w:id="232" w:author="Hendric" w:date="2015-06-13T09:05:00Z">
              <w:r w:rsidRPr="00B15D7F" w:rsidDel="00F555D6">
                <w:rPr>
                  <w:rFonts w:eastAsia="Times New Roman"/>
                  <w:vanish w:val="0"/>
                  <w:szCs w:val="22"/>
                  <w:lang w:eastAsia="de-DE"/>
                </w:rPr>
                <w:delText>Zuständig für die Inbetriebnahme eines Systems oder eines Releases. Rolle wird manchmal vom Release-Manager übernommen</w:delText>
              </w:r>
            </w:del>
          </w:p>
        </w:tc>
      </w:tr>
      <w:tr w:rsidR="007E7731" w:rsidRPr="00B15D7F" w14:paraId="27882936" w14:textId="77777777" w:rsidTr="00F555D6">
        <w:trPr>
          <w:hidden w:val="0"/>
          <w:trPrChange w:id="233" w:author="Hendric" w:date="2015-06-13T09:04:00Z">
            <w:trPr>
              <w:hidden w:val="0"/>
            </w:trPr>
          </w:trPrChange>
        </w:trPr>
        <w:tc>
          <w:tcPr>
            <w:tcW w:w="2729" w:type="dxa"/>
            <w:tcPrChange w:id="234" w:author="Hendric" w:date="2015-06-13T09:04:00Z">
              <w:tcPr>
                <w:tcW w:w="2235" w:type="dxa"/>
              </w:tcPr>
            </w:tcPrChange>
          </w:tcPr>
          <w:p w14:paraId="1D07777A" w14:textId="5165BFD2" w:rsidR="007E7731" w:rsidRPr="00B15D7F" w:rsidRDefault="007E7731" w:rsidP="007E7731">
            <w:pPr>
              <w:pStyle w:val="Erluterungstext"/>
              <w:pBdr>
                <w:left w:val="none" w:sz="0" w:space="0" w:color="auto"/>
              </w:pBdr>
              <w:rPr>
                <w:rFonts w:eastAsia="Times New Roman"/>
                <w:vanish w:val="0"/>
                <w:szCs w:val="22"/>
                <w:lang w:eastAsia="de-DE"/>
              </w:rPr>
            </w:pPr>
            <w:del w:id="235" w:author="Hendric" w:date="2015-06-13T09:05:00Z">
              <w:r w:rsidRPr="00B15D7F" w:rsidDel="00F555D6">
                <w:rPr>
                  <w:rFonts w:eastAsia="Times New Roman"/>
                  <w:vanish w:val="0"/>
                  <w:szCs w:val="22"/>
                  <w:lang w:eastAsia="de-DE"/>
                </w:rPr>
                <w:delText>Infrastruktur-Planung</w:delText>
              </w:r>
            </w:del>
          </w:p>
        </w:tc>
        <w:tc>
          <w:tcPr>
            <w:tcW w:w="6553" w:type="dxa"/>
            <w:tcPrChange w:id="236" w:author="Hendric" w:date="2015-06-13T09:04:00Z">
              <w:tcPr>
                <w:tcW w:w="6977" w:type="dxa"/>
              </w:tcPr>
            </w:tcPrChange>
          </w:tcPr>
          <w:p w14:paraId="427F4508" w14:textId="5D423E88" w:rsidR="007E7731" w:rsidRPr="00B15D7F" w:rsidRDefault="007E7731" w:rsidP="007E7731">
            <w:pPr>
              <w:pStyle w:val="Erluterungstext"/>
              <w:pBdr>
                <w:left w:val="none" w:sz="0" w:space="0" w:color="auto"/>
              </w:pBdr>
              <w:rPr>
                <w:rFonts w:eastAsia="Times New Roman"/>
                <w:vanish w:val="0"/>
                <w:szCs w:val="22"/>
                <w:lang w:eastAsia="de-DE"/>
              </w:rPr>
            </w:pPr>
            <w:del w:id="237" w:author="Hendric" w:date="2015-06-13T09:05:00Z">
              <w:r w:rsidRPr="00B15D7F" w:rsidDel="00F555D6">
                <w:rPr>
                  <w:rFonts w:eastAsia="Times New Roman"/>
                  <w:vanish w:val="0"/>
                  <w:szCs w:val="22"/>
                  <w:lang w:eastAsia="de-DE"/>
                </w:rPr>
                <w:delText>Zuständig für Planung und Beschaffung der Infrastruktur (Server, Netzwerk, Router, Switches, Arbeitsplatzrechner, OS, …)</w:delText>
              </w:r>
            </w:del>
          </w:p>
        </w:tc>
      </w:tr>
      <w:tr w:rsidR="007E7731" w:rsidRPr="00B15D7F" w14:paraId="641BF75A" w14:textId="77777777" w:rsidTr="00F555D6">
        <w:trPr>
          <w:hidden w:val="0"/>
          <w:trPrChange w:id="238" w:author="Hendric" w:date="2015-06-13T09:04:00Z">
            <w:trPr>
              <w:hidden w:val="0"/>
            </w:trPr>
          </w:trPrChange>
        </w:trPr>
        <w:tc>
          <w:tcPr>
            <w:tcW w:w="2729" w:type="dxa"/>
            <w:tcPrChange w:id="239" w:author="Hendric" w:date="2015-06-13T09:04:00Z">
              <w:tcPr>
                <w:tcW w:w="2235" w:type="dxa"/>
              </w:tcPr>
            </w:tcPrChange>
          </w:tcPr>
          <w:p w14:paraId="2DA1C646" w14:textId="182BEE6B" w:rsidR="007E7731" w:rsidRPr="00B15D7F" w:rsidRDefault="007E7731" w:rsidP="007E7731">
            <w:pPr>
              <w:pStyle w:val="Erluterungstext"/>
              <w:pBdr>
                <w:left w:val="none" w:sz="0" w:space="0" w:color="auto"/>
              </w:pBdr>
              <w:rPr>
                <w:rFonts w:eastAsia="Times New Roman"/>
                <w:vanish w:val="0"/>
                <w:szCs w:val="22"/>
                <w:lang w:eastAsia="de-DE"/>
              </w:rPr>
            </w:pPr>
            <w:del w:id="240" w:author="Hendric" w:date="2015-06-13T09:05:00Z">
              <w:r w:rsidRPr="00B15D7F" w:rsidDel="00F555D6">
                <w:rPr>
                  <w:rFonts w:eastAsia="Times New Roman"/>
                  <w:vanish w:val="0"/>
                  <w:szCs w:val="22"/>
                  <w:lang w:eastAsia="de-DE"/>
                </w:rPr>
                <w:delText>Sicherheits-beauftragter</w:delText>
              </w:r>
            </w:del>
          </w:p>
        </w:tc>
        <w:tc>
          <w:tcPr>
            <w:tcW w:w="6553" w:type="dxa"/>
            <w:tcPrChange w:id="241" w:author="Hendric" w:date="2015-06-13T09:04:00Z">
              <w:tcPr>
                <w:tcW w:w="6977" w:type="dxa"/>
              </w:tcPr>
            </w:tcPrChange>
          </w:tcPr>
          <w:p w14:paraId="3240341C" w14:textId="477CC204" w:rsidR="007E7731" w:rsidRPr="00B15D7F" w:rsidRDefault="007E7731" w:rsidP="007E7731">
            <w:pPr>
              <w:pStyle w:val="Erluterungstext"/>
              <w:pBdr>
                <w:left w:val="none" w:sz="0" w:space="0" w:color="auto"/>
              </w:pBdr>
              <w:rPr>
                <w:rFonts w:eastAsia="Times New Roman"/>
                <w:vanish w:val="0"/>
                <w:szCs w:val="22"/>
                <w:lang w:eastAsia="de-DE"/>
              </w:rPr>
            </w:pPr>
            <w:del w:id="242" w:author="Hendric" w:date="2015-06-13T09:05:00Z">
              <w:r w:rsidRPr="00B15D7F" w:rsidDel="00F555D6">
                <w:rPr>
                  <w:rFonts w:eastAsia="Times New Roman"/>
                  <w:vanish w:val="0"/>
                  <w:szCs w:val="22"/>
                  <w:lang w:eastAsia="de-DE"/>
                </w:rPr>
                <w:delText>Verantwortlich für die IT-Sicherheit im Unternehmen</w:delText>
              </w:r>
            </w:del>
          </w:p>
        </w:tc>
      </w:tr>
      <w:tr w:rsidR="007E7731" w:rsidRPr="00B15D7F" w14:paraId="57EAF787" w14:textId="77777777" w:rsidTr="00F555D6">
        <w:trPr>
          <w:hidden w:val="0"/>
          <w:trPrChange w:id="243" w:author="Hendric" w:date="2015-06-13T09:04:00Z">
            <w:trPr>
              <w:hidden w:val="0"/>
            </w:trPr>
          </w:trPrChange>
        </w:trPr>
        <w:tc>
          <w:tcPr>
            <w:tcW w:w="2729" w:type="dxa"/>
            <w:tcPrChange w:id="244" w:author="Hendric" w:date="2015-06-13T09:04:00Z">
              <w:tcPr>
                <w:tcW w:w="2235" w:type="dxa"/>
              </w:tcPr>
            </w:tcPrChange>
          </w:tcPr>
          <w:p w14:paraId="1FED2817" w14:textId="3697701F" w:rsidR="007E7731" w:rsidRPr="00B15D7F" w:rsidRDefault="007E7731" w:rsidP="007E7731">
            <w:pPr>
              <w:pStyle w:val="Erluterungstext"/>
              <w:pBdr>
                <w:left w:val="none" w:sz="0" w:space="0" w:color="auto"/>
              </w:pBdr>
              <w:rPr>
                <w:rFonts w:eastAsia="Times New Roman"/>
                <w:vanish w:val="0"/>
                <w:szCs w:val="22"/>
                <w:lang w:eastAsia="de-DE"/>
              </w:rPr>
            </w:pPr>
            <w:del w:id="245" w:author="Hendric" w:date="2015-06-13T09:05:00Z">
              <w:r w:rsidRPr="00B15D7F" w:rsidDel="00F555D6">
                <w:rPr>
                  <w:rFonts w:eastAsia="Times New Roman"/>
                  <w:vanish w:val="0"/>
                  <w:szCs w:val="22"/>
                  <w:lang w:eastAsia="de-DE"/>
                </w:rPr>
                <w:delText>Anwender</w:delText>
              </w:r>
            </w:del>
          </w:p>
        </w:tc>
        <w:tc>
          <w:tcPr>
            <w:tcW w:w="6553" w:type="dxa"/>
            <w:tcPrChange w:id="246" w:author="Hendric" w:date="2015-06-13T09:04:00Z">
              <w:tcPr>
                <w:tcW w:w="6977" w:type="dxa"/>
              </w:tcPr>
            </w:tcPrChange>
          </w:tcPr>
          <w:p w14:paraId="6827BF83" w14:textId="686645FA" w:rsidR="007E7731" w:rsidRPr="00B15D7F" w:rsidRDefault="007E7731" w:rsidP="007E7731">
            <w:pPr>
              <w:pStyle w:val="Erluterungstext"/>
              <w:pBdr>
                <w:left w:val="none" w:sz="0" w:space="0" w:color="auto"/>
              </w:pBdr>
              <w:rPr>
                <w:rFonts w:eastAsia="Times New Roman"/>
                <w:vanish w:val="0"/>
                <w:szCs w:val="22"/>
                <w:lang w:eastAsia="de-DE"/>
              </w:rPr>
            </w:pPr>
            <w:del w:id="247" w:author="Hendric" w:date="2015-06-13T09:05:00Z">
              <w:r w:rsidRPr="00B15D7F" w:rsidDel="00F555D6">
                <w:rPr>
                  <w:rFonts w:eastAsia="Times New Roman"/>
                  <w:vanish w:val="0"/>
                  <w:szCs w:val="22"/>
                  <w:lang w:eastAsia="de-DE"/>
                </w:rPr>
                <w:delText>Nutzer der Anwendung</w:delText>
              </w:r>
            </w:del>
          </w:p>
        </w:tc>
      </w:tr>
      <w:tr w:rsidR="007E7731" w:rsidRPr="00B15D7F" w14:paraId="591077AD" w14:textId="77777777" w:rsidTr="00F555D6">
        <w:trPr>
          <w:hidden w:val="0"/>
          <w:trPrChange w:id="248" w:author="Hendric" w:date="2015-06-13T09:04:00Z">
            <w:trPr>
              <w:hidden w:val="0"/>
            </w:trPr>
          </w:trPrChange>
        </w:trPr>
        <w:tc>
          <w:tcPr>
            <w:tcW w:w="2729" w:type="dxa"/>
            <w:tcPrChange w:id="249" w:author="Hendric" w:date="2015-06-13T09:04:00Z">
              <w:tcPr>
                <w:tcW w:w="2235" w:type="dxa"/>
              </w:tcPr>
            </w:tcPrChange>
          </w:tcPr>
          <w:p w14:paraId="6C26E84E" w14:textId="42F6D477" w:rsidR="007E7731" w:rsidRPr="00B15D7F" w:rsidRDefault="007E7731" w:rsidP="007E7731">
            <w:pPr>
              <w:pStyle w:val="Erluterungstext"/>
              <w:pBdr>
                <w:left w:val="none" w:sz="0" w:space="0" w:color="auto"/>
              </w:pBdr>
              <w:rPr>
                <w:rFonts w:eastAsia="Times New Roman"/>
                <w:vanish w:val="0"/>
                <w:szCs w:val="22"/>
                <w:lang w:eastAsia="de-DE"/>
              </w:rPr>
            </w:pPr>
            <w:del w:id="250" w:author="Hendric" w:date="2015-06-13T09:05:00Z">
              <w:r w:rsidRPr="00B15D7F" w:rsidDel="00F555D6">
                <w:rPr>
                  <w:rFonts w:eastAsia="Times New Roman"/>
                  <w:vanish w:val="0"/>
                  <w:szCs w:val="22"/>
                  <w:lang w:eastAsia="de-DE"/>
                </w:rPr>
                <w:delText>Fach-Administrator</w:delText>
              </w:r>
            </w:del>
          </w:p>
        </w:tc>
        <w:tc>
          <w:tcPr>
            <w:tcW w:w="6553" w:type="dxa"/>
            <w:tcPrChange w:id="251" w:author="Hendric" w:date="2015-06-13T09:04:00Z">
              <w:tcPr>
                <w:tcW w:w="6977" w:type="dxa"/>
              </w:tcPr>
            </w:tcPrChange>
          </w:tcPr>
          <w:p w14:paraId="2BAAF89D" w14:textId="6AB5291B" w:rsidR="007E7731" w:rsidRPr="00B15D7F" w:rsidRDefault="007E7731" w:rsidP="007E7731">
            <w:pPr>
              <w:pStyle w:val="Erluterungstext"/>
              <w:pBdr>
                <w:left w:val="none" w:sz="0" w:space="0" w:color="auto"/>
              </w:pBdr>
              <w:rPr>
                <w:rFonts w:eastAsia="Times New Roman"/>
                <w:vanish w:val="0"/>
                <w:szCs w:val="22"/>
                <w:lang w:eastAsia="de-DE"/>
              </w:rPr>
            </w:pPr>
            <w:del w:id="252" w:author="Hendric" w:date="2015-06-13T09:05:00Z">
              <w:r w:rsidRPr="00B15D7F" w:rsidDel="00F555D6">
                <w:rPr>
                  <w:rFonts w:eastAsia="Times New Roman"/>
                  <w:vanish w:val="0"/>
                  <w:szCs w:val="22"/>
                  <w:lang w:eastAsia="de-DE"/>
                </w:rPr>
                <w:delText>Zuständig für die fachliche Administration der Anwendung. Hat häufig keinen Zugang zu technischen Administrations-Zugängen</w:delText>
              </w:r>
            </w:del>
          </w:p>
        </w:tc>
      </w:tr>
      <w:tr w:rsidR="007E7731" w:rsidRPr="00B15D7F" w14:paraId="5DC994BB" w14:textId="77777777" w:rsidTr="00F555D6">
        <w:trPr>
          <w:hidden w:val="0"/>
          <w:trPrChange w:id="253" w:author="Hendric" w:date="2015-06-13T09:04:00Z">
            <w:trPr>
              <w:hidden w:val="0"/>
            </w:trPr>
          </w:trPrChange>
        </w:trPr>
        <w:tc>
          <w:tcPr>
            <w:tcW w:w="2729" w:type="dxa"/>
            <w:tcPrChange w:id="254" w:author="Hendric" w:date="2015-06-13T09:04:00Z">
              <w:tcPr>
                <w:tcW w:w="2235" w:type="dxa"/>
              </w:tcPr>
            </w:tcPrChange>
          </w:tcPr>
          <w:p w14:paraId="67CBFD1D" w14:textId="722FEB67" w:rsidR="007E7731" w:rsidRPr="00B15D7F" w:rsidRDefault="007E7731" w:rsidP="007E7731">
            <w:pPr>
              <w:pStyle w:val="Erluterungstext"/>
              <w:pBdr>
                <w:left w:val="none" w:sz="0" w:space="0" w:color="auto"/>
              </w:pBdr>
              <w:rPr>
                <w:rFonts w:eastAsia="Times New Roman"/>
                <w:vanish w:val="0"/>
                <w:szCs w:val="22"/>
                <w:lang w:eastAsia="de-DE"/>
              </w:rPr>
            </w:pPr>
            <w:del w:id="255" w:author="Hendric" w:date="2015-06-13T09:05:00Z">
              <w:r w:rsidRPr="00B15D7F" w:rsidDel="00F555D6">
                <w:rPr>
                  <w:rFonts w:eastAsia="Times New Roman"/>
                  <w:vanish w:val="0"/>
                  <w:szCs w:val="22"/>
                  <w:lang w:eastAsia="de-DE"/>
                </w:rPr>
                <w:delText>System-Administrator</w:delText>
              </w:r>
            </w:del>
          </w:p>
        </w:tc>
        <w:tc>
          <w:tcPr>
            <w:tcW w:w="6553" w:type="dxa"/>
            <w:tcPrChange w:id="256" w:author="Hendric" w:date="2015-06-13T09:04:00Z">
              <w:tcPr>
                <w:tcW w:w="6977" w:type="dxa"/>
              </w:tcPr>
            </w:tcPrChange>
          </w:tcPr>
          <w:p w14:paraId="17BA3680" w14:textId="7B1866E2" w:rsidR="007E7731" w:rsidRPr="00B15D7F" w:rsidRDefault="007E7731" w:rsidP="007E7731">
            <w:pPr>
              <w:pStyle w:val="Erluterungstext"/>
              <w:pBdr>
                <w:left w:val="none" w:sz="0" w:space="0" w:color="auto"/>
              </w:pBdr>
              <w:rPr>
                <w:rFonts w:eastAsia="Times New Roman"/>
                <w:vanish w:val="0"/>
                <w:szCs w:val="22"/>
                <w:lang w:eastAsia="de-DE"/>
              </w:rPr>
            </w:pPr>
            <w:del w:id="257" w:author="Hendric" w:date="2015-06-13T09:05:00Z">
              <w:r w:rsidRPr="00B15D7F" w:rsidDel="00F555D6">
                <w:rPr>
                  <w:rFonts w:eastAsia="Times New Roman"/>
                  <w:vanish w:val="0"/>
                  <w:szCs w:val="22"/>
                  <w:lang w:eastAsia="de-DE"/>
                </w:rPr>
                <w:delText>Administriert die Anwendung auf technischer Ebene. Hat Zugang zu technischen Administrations-Zugängen</w:delText>
              </w:r>
            </w:del>
          </w:p>
        </w:tc>
      </w:tr>
      <w:tr w:rsidR="007E7731" w:rsidRPr="00B15D7F" w14:paraId="5BB8D3A6" w14:textId="77777777" w:rsidTr="00F555D6">
        <w:trPr>
          <w:hidden w:val="0"/>
          <w:trPrChange w:id="258" w:author="Hendric" w:date="2015-06-13T09:04:00Z">
            <w:trPr>
              <w:hidden w:val="0"/>
            </w:trPr>
          </w:trPrChange>
        </w:trPr>
        <w:tc>
          <w:tcPr>
            <w:tcW w:w="2729" w:type="dxa"/>
            <w:tcPrChange w:id="259" w:author="Hendric" w:date="2015-06-13T09:04:00Z">
              <w:tcPr>
                <w:tcW w:w="2235" w:type="dxa"/>
              </w:tcPr>
            </w:tcPrChange>
          </w:tcPr>
          <w:p w14:paraId="195BA7AC" w14:textId="07D29561" w:rsidR="007E7731" w:rsidRPr="00B15D7F" w:rsidRDefault="007E7731" w:rsidP="007E7731">
            <w:pPr>
              <w:pStyle w:val="Erluterungstext"/>
              <w:pBdr>
                <w:left w:val="none" w:sz="0" w:space="0" w:color="auto"/>
              </w:pBdr>
              <w:rPr>
                <w:rFonts w:eastAsia="Times New Roman"/>
                <w:vanish w:val="0"/>
                <w:szCs w:val="22"/>
                <w:lang w:eastAsia="de-DE"/>
              </w:rPr>
            </w:pPr>
            <w:del w:id="260" w:author="Hendric" w:date="2015-06-13T09:05:00Z">
              <w:r w:rsidRPr="00B15D7F" w:rsidDel="00F555D6">
                <w:rPr>
                  <w:rFonts w:eastAsia="Times New Roman"/>
                  <w:vanish w:val="0"/>
                  <w:szCs w:val="22"/>
                  <w:lang w:eastAsia="de-DE"/>
                </w:rPr>
                <w:delText>Operator</w:delText>
              </w:r>
            </w:del>
          </w:p>
        </w:tc>
        <w:tc>
          <w:tcPr>
            <w:tcW w:w="6553" w:type="dxa"/>
            <w:tcPrChange w:id="261" w:author="Hendric" w:date="2015-06-13T09:04:00Z">
              <w:tcPr>
                <w:tcW w:w="6977" w:type="dxa"/>
              </w:tcPr>
            </w:tcPrChange>
          </w:tcPr>
          <w:p w14:paraId="6C3C2DE0" w14:textId="3366BFA3" w:rsidR="007E7731" w:rsidRPr="00B15D7F" w:rsidRDefault="007E7731" w:rsidP="007E7731">
            <w:pPr>
              <w:pStyle w:val="Erluterungstext"/>
              <w:pBdr>
                <w:left w:val="none" w:sz="0" w:space="0" w:color="auto"/>
              </w:pBdr>
              <w:rPr>
                <w:rFonts w:eastAsia="Times New Roman"/>
                <w:vanish w:val="0"/>
                <w:szCs w:val="22"/>
                <w:lang w:eastAsia="de-DE"/>
              </w:rPr>
            </w:pPr>
            <w:del w:id="262" w:author="Hendric" w:date="2015-06-13T09:05:00Z">
              <w:r w:rsidRPr="00B15D7F" w:rsidDel="00F555D6">
                <w:rPr>
                  <w:rFonts w:eastAsia="Times New Roman"/>
                  <w:vanish w:val="0"/>
                  <w:szCs w:val="22"/>
                  <w:lang w:eastAsia="de-DE"/>
                </w:rPr>
                <w:delText>Überwacht den Anwendungsbetrieb, führt Routine-Pflegejobs durch (z.B. Datensicherung, Aufräumen von temporären Verzeichnissen), behebt einfache Fehler im Anwendungsbetrieb</w:delText>
              </w:r>
            </w:del>
          </w:p>
        </w:tc>
      </w:tr>
      <w:tr w:rsidR="007E7731" w:rsidRPr="00B15D7F" w14:paraId="5D17FC55" w14:textId="77777777" w:rsidTr="00F555D6">
        <w:trPr>
          <w:hidden w:val="0"/>
          <w:trPrChange w:id="263" w:author="Hendric" w:date="2015-06-13T09:04:00Z">
            <w:trPr>
              <w:hidden w:val="0"/>
            </w:trPr>
          </w:trPrChange>
        </w:trPr>
        <w:tc>
          <w:tcPr>
            <w:tcW w:w="2729" w:type="dxa"/>
            <w:tcPrChange w:id="264" w:author="Hendric" w:date="2015-06-13T09:04:00Z">
              <w:tcPr>
                <w:tcW w:w="2235" w:type="dxa"/>
              </w:tcPr>
            </w:tcPrChange>
          </w:tcPr>
          <w:p w14:paraId="5C9C6916" w14:textId="556905E9" w:rsidR="007E7731" w:rsidRPr="00B15D7F" w:rsidRDefault="007E7731" w:rsidP="007E7731">
            <w:pPr>
              <w:pStyle w:val="Erluterungstext"/>
              <w:pBdr>
                <w:left w:val="none" w:sz="0" w:space="0" w:color="auto"/>
              </w:pBdr>
              <w:rPr>
                <w:rFonts w:eastAsia="Times New Roman"/>
                <w:vanish w:val="0"/>
                <w:szCs w:val="22"/>
                <w:lang w:eastAsia="de-DE"/>
              </w:rPr>
            </w:pPr>
            <w:del w:id="265" w:author="Hendric" w:date="2015-06-13T09:05:00Z">
              <w:r w:rsidRPr="00B15D7F" w:rsidDel="00F555D6">
                <w:rPr>
                  <w:rFonts w:eastAsia="Times New Roman"/>
                  <w:vanish w:val="0"/>
                  <w:szCs w:val="22"/>
                  <w:lang w:eastAsia="de-DE"/>
                </w:rPr>
                <w:delText>Hotline</w:delText>
              </w:r>
            </w:del>
          </w:p>
        </w:tc>
        <w:tc>
          <w:tcPr>
            <w:tcW w:w="6553" w:type="dxa"/>
            <w:tcPrChange w:id="266" w:author="Hendric" w:date="2015-06-13T09:04:00Z">
              <w:tcPr>
                <w:tcW w:w="6977" w:type="dxa"/>
              </w:tcPr>
            </w:tcPrChange>
          </w:tcPr>
          <w:p w14:paraId="77784C67" w14:textId="44503E0B" w:rsidR="007E7731" w:rsidRPr="00B15D7F" w:rsidRDefault="007E7731" w:rsidP="007E7731">
            <w:pPr>
              <w:pStyle w:val="Erluterungstext"/>
              <w:pBdr>
                <w:left w:val="none" w:sz="0" w:space="0" w:color="auto"/>
              </w:pBdr>
              <w:rPr>
                <w:rFonts w:eastAsia="Times New Roman"/>
                <w:vanish w:val="0"/>
                <w:szCs w:val="22"/>
                <w:lang w:eastAsia="de-DE"/>
              </w:rPr>
            </w:pPr>
            <w:del w:id="267" w:author="Hendric" w:date="2015-06-13T09:05:00Z">
              <w:r w:rsidRPr="00B15D7F" w:rsidDel="00F555D6">
                <w:rPr>
                  <w:rFonts w:eastAsia="Times New Roman"/>
                  <w:vanish w:val="0"/>
                  <w:szCs w:val="22"/>
                  <w:lang w:eastAsia="de-DE"/>
                </w:rPr>
                <w:delText>Häufig auch unter 1st oder 2nd Level Support bekannt. Nehmen Fehlermeldungen auf, helfen in Standardsituationen</w:delText>
              </w:r>
            </w:del>
          </w:p>
        </w:tc>
      </w:tr>
      <w:tr w:rsidR="007E7731" w:rsidRPr="00B15D7F" w14:paraId="463D2E62" w14:textId="77777777" w:rsidTr="00F555D6">
        <w:trPr>
          <w:hidden w:val="0"/>
          <w:trPrChange w:id="268" w:author="Hendric" w:date="2015-06-13T09:04:00Z">
            <w:trPr>
              <w:hidden w:val="0"/>
            </w:trPr>
          </w:trPrChange>
        </w:trPr>
        <w:tc>
          <w:tcPr>
            <w:tcW w:w="2729" w:type="dxa"/>
            <w:tcPrChange w:id="269" w:author="Hendric" w:date="2015-06-13T09:04:00Z">
              <w:tcPr>
                <w:tcW w:w="2235" w:type="dxa"/>
              </w:tcPr>
            </w:tcPrChange>
          </w:tcPr>
          <w:p w14:paraId="7C383EE3" w14:textId="658989C9" w:rsidR="007E7731" w:rsidRPr="00B15D7F" w:rsidRDefault="007E7731" w:rsidP="007E7731">
            <w:pPr>
              <w:pStyle w:val="Erluterungstext"/>
              <w:pBdr>
                <w:left w:val="none" w:sz="0" w:space="0" w:color="auto"/>
              </w:pBdr>
              <w:rPr>
                <w:rFonts w:eastAsia="Times New Roman"/>
                <w:vanish w:val="0"/>
                <w:szCs w:val="22"/>
                <w:lang w:eastAsia="de-DE"/>
              </w:rPr>
            </w:pPr>
            <w:del w:id="270" w:author="Hendric" w:date="2015-06-13T09:05:00Z">
              <w:r w:rsidRPr="00B15D7F" w:rsidDel="00F555D6">
                <w:rPr>
                  <w:rFonts w:eastAsia="Times New Roman"/>
                  <w:vanish w:val="0"/>
                  <w:szCs w:val="22"/>
                  <w:lang w:eastAsia="de-DE"/>
                </w:rPr>
                <w:delText>Betriebsrat</w:delText>
              </w:r>
            </w:del>
          </w:p>
        </w:tc>
        <w:tc>
          <w:tcPr>
            <w:tcW w:w="6553" w:type="dxa"/>
            <w:tcPrChange w:id="271" w:author="Hendric" w:date="2015-06-13T09:04:00Z">
              <w:tcPr>
                <w:tcW w:w="6977" w:type="dxa"/>
              </w:tcPr>
            </w:tcPrChange>
          </w:tcPr>
          <w:p w14:paraId="14D18DE4" w14:textId="39149449" w:rsidR="007E7731" w:rsidRPr="00B15D7F" w:rsidRDefault="007E7731" w:rsidP="007E7731">
            <w:pPr>
              <w:pStyle w:val="Erluterungstext"/>
              <w:pBdr>
                <w:left w:val="none" w:sz="0" w:space="0" w:color="auto"/>
              </w:pBdr>
              <w:rPr>
                <w:rFonts w:eastAsia="Times New Roman"/>
                <w:vanish w:val="0"/>
                <w:szCs w:val="22"/>
                <w:lang w:eastAsia="de-DE"/>
              </w:rPr>
            </w:pPr>
            <w:del w:id="272" w:author="Hendric" w:date="2015-06-13T09:05:00Z">
              <w:r w:rsidRPr="00B15D7F" w:rsidDel="00F555D6">
                <w:rPr>
                  <w:rFonts w:eastAsia="Times New Roman"/>
                  <w:vanish w:val="0"/>
                  <w:szCs w:val="22"/>
                  <w:lang w:eastAsia="de-DE"/>
                </w:rPr>
                <w:delText>Vertritt die Interessen der Arbeitnehmer</w:delText>
              </w:r>
            </w:del>
          </w:p>
        </w:tc>
      </w:tr>
      <w:tr w:rsidR="007E7731" w:rsidRPr="00B15D7F" w14:paraId="44AE1E93" w14:textId="77777777" w:rsidTr="00F555D6">
        <w:trPr>
          <w:hidden w:val="0"/>
          <w:trPrChange w:id="273" w:author="Hendric" w:date="2015-06-13T09:04:00Z">
            <w:trPr>
              <w:hidden w:val="0"/>
            </w:trPr>
          </w:trPrChange>
        </w:trPr>
        <w:tc>
          <w:tcPr>
            <w:tcW w:w="2729" w:type="dxa"/>
            <w:tcPrChange w:id="274" w:author="Hendric" w:date="2015-06-13T09:04:00Z">
              <w:tcPr>
                <w:tcW w:w="2235" w:type="dxa"/>
              </w:tcPr>
            </w:tcPrChange>
          </w:tcPr>
          <w:p w14:paraId="3429352D" w14:textId="25B9C708" w:rsidR="007E7731" w:rsidRPr="00B15D7F" w:rsidRDefault="007E7731" w:rsidP="007E7731">
            <w:pPr>
              <w:pStyle w:val="Erluterungstext"/>
              <w:pBdr>
                <w:left w:val="none" w:sz="0" w:space="0" w:color="auto"/>
              </w:pBdr>
              <w:rPr>
                <w:rFonts w:eastAsia="Times New Roman"/>
                <w:vanish w:val="0"/>
                <w:szCs w:val="22"/>
                <w:lang w:eastAsia="de-DE"/>
              </w:rPr>
            </w:pPr>
            <w:del w:id="275" w:author="Hendric" w:date="2015-06-13T09:05:00Z">
              <w:r w:rsidRPr="00B15D7F" w:rsidDel="00F555D6">
                <w:rPr>
                  <w:rFonts w:eastAsia="Times New Roman"/>
                  <w:vanish w:val="0"/>
                  <w:szCs w:val="22"/>
                  <w:lang w:eastAsia="de-DE"/>
                </w:rPr>
                <w:delText>Standard-Software-Lieferant</w:delText>
              </w:r>
            </w:del>
          </w:p>
        </w:tc>
        <w:tc>
          <w:tcPr>
            <w:tcW w:w="6553" w:type="dxa"/>
            <w:tcPrChange w:id="276" w:author="Hendric" w:date="2015-06-13T09:04:00Z">
              <w:tcPr>
                <w:tcW w:w="6977" w:type="dxa"/>
              </w:tcPr>
            </w:tcPrChange>
          </w:tcPr>
          <w:p w14:paraId="2BE9D571" w14:textId="58CC03C7" w:rsidR="007E7731" w:rsidRPr="00B15D7F" w:rsidRDefault="007E7731" w:rsidP="007E7731">
            <w:pPr>
              <w:pStyle w:val="Erluterungstext"/>
              <w:pBdr>
                <w:left w:val="none" w:sz="0" w:space="0" w:color="auto"/>
              </w:pBdr>
              <w:rPr>
                <w:rFonts w:eastAsia="Times New Roman"/>
                <w:vanish w:val="0"/>
                <w:szCs w:val="22"/>
                <w:lang w:eastAsia="de-DE"/>
              </w:rPr>
            </w:pPr>
            <w:del w:id="277" w:author="Hendric" w:date="2015-06-13T09:05:00Z">
              <w:r w:rsidRPr="00B15D7F" w:rsidDel="00F555D6">
                <w:rPr>
                  <w:rFonts w:eastAsia="Times New Roman"/>
                  <w:vanish w:val="0"/>
                  <w:szCs w:val="22"/>
                  <w:lang w:eastAsia="de-DE"/>
                </w:rPr>
                <w:delText>Lieferant von im System eingesetzter Standard-Software. Unterstützen häufig auch bei Integration und Customizing</w:delText>
              </w:r>
            </w:del>
          </w:p>
        </w:tc>
      </w:tr>
      <w:tr w:rsidR="007E7731" w:rsidRPr="00B15D7F" w14:paraId="0336DE71" w14:textId="77777777" w:rsidTr="00F555D6">
        <w:trPr>
          <w:hidden w:val="0"/>
          <w:trPrChange w:id="278" w:author="Hendric" w:date="2015-06-13T09:04:00Z">
            <w:trPr>
              <w:hidden w:val="0"/>
            </w:trPr>
          </w:trPrChange>
        </w:trPr>
        <w:tc>
          <w:tcPr>
            <w:tcW w:w="2729" w:type="dxa"/>
            <w:tcPrChange w:id="279" w:author="Hendric" w:date="2015-06-13T09:04:00Z">
              <w:tcPr>
                <w:tcW w:w="2235" w:type="dxa"/>
              </w:tcPr>
            </w:tcPrChange>
          </w:tcPr>
          <w:p w14:paraId="66D7D507" w14:textId="406A5EE2" w:rsidR="007E7731" w:rsidRPr="00B15D7F" w:rsidRDefault="007E7731" w:rsidP="007E7731">
            <w:pPr>
              <w:pStyle w:val="Erluterungstext"/>
              <w:pBdr>
                <w:left w:val="none" w:sz="0" w:space="0" w:color="auto"/>
              </w:pBdr>
              <w:rPr>
                <w:rFonts w:eastAsia="Times New Roman"/>
                <w:vanish w:val="0"/>
                <w:szCs w:val="22"/>
                <w:lang w:eastAsia="de-DE"/>
              </w:rPr>
            </w:pPr>
            <w:del w:id="280" w:author="Hendric" w:date="2015-06-13T09:05:00Z">
              <w:r w:rsidRPr="00B15D7F" w:rsidDel="00F555D6">
                <w:rPr>
                  <w:rFonts w:eastAsia="Times New Roman"/>
                  <w:vanish w:val="0"/>
                  <w:szCs w:val="22"/>
                  <w:lang w:eastAsia="de-DE"/>
                </w:rPr>
                <w:delText>Verbundene Projekte</w:delText>
              </w:r>
            </w:del>
          </w:p>
        </w:tc>
        <w:tc>
          <w:tcPr>
            <w:tcW w:w="6553" w:type="dxa"/>
            <w:tcPrChange w:id="281" w:author="Hendric" w:date="2015-06-13T09:04:00Z">
              <w:tcPr>
                <w:tcW w:w="6977" w:type="dxa"/>
              </w:tcPr>
            </w:tcPrChange>
          </w:tcPr>
          <w:p w14:paraId="01144F67" w14:textId="63153A4C" w:rsidR="007E7731" w:rsidRPr="00B15D7F" w:rsidRDefault="007E7731" w:rsidP="007E7731">
            <w:pPr>
              <w:pStyle w:val="Erluterungstext"/>
              <w:pBdr>
                <w:left w:val="none" w:sz="0" w:space="0" w:color="auto"/>
              </w:pBdr>
              <w:rPr>
                <w:rFonts w:eastAsia="Times New Roman"/>
                <w:vanish w:val="0"/>
                <w:szCs w:val="22"/>
                <w:lang w:eastAsia="de-DE"/>
              </w:rPr>
            </w:pPr>
            <w:del w:id="282" w:author="Hendric" w:date="2015-06-13T09:05:00Z">
              <w:r w:rsidRPr="00B15D7F" w:rsidDel="00F555D6">
                <w:rPr>
                  <w:rFonts w:eastAsia="Times New Roman"/>
                  <w:vanish w:val="0"/>
                  <w:szCs w:val="22"/>
                  <w:lang w:eastAsia="de-DE"/>
                </w:rPr>
                <w:delText>z.B. Nachbarprojekte mit gemeinsamen Schnittstellen, übergreifende Schnittstellenprojekte (z.B. EAI/ESB-Projekte)</w:delText>
              </w:r>
            </w:del>
          </w:p>
        </w:tc>
      </w:tr>
      <w:tr w:rsidR="000A6FE9" w:rsidRPr="00B15D7F" w14:paraId="6301ACF0" w14:textId="77777777" w:rsidTr="00F555D6">
        <w:trPr>
          <w:hidden w:val="0"/>
          <w:ins w:id="283" w:author="Gernot Starke" w:date="2012-01-14T10:22:00Z"/>
          <w:trPrChange w:id="284" w:author="Hendric" w:date="2015-06-13T09:04:00Z">
            <w:trPr>
              <w:hidden w:val="0"/>
            </w:trPr>
          </w:trPrChange>
        </w:trPr>
        <w:tc>
          <w:tcPr>
            <w:tcW w:w="2729" w:type="dxa"/>
            <w:tcPrChange w:id="285" w:author="Hendric" w:date="2015-06-13T09:04:00Z">
              <w:tcPr>
                <w:tcW w:w="2235" w:type="dxa"/>
              </w:tcPr>
            </w:tcPrChange>
          </w:tcPr>
          <w:p w14:paraId="6B90AE99" w14:textId="1C378D34" w:rsidR="000A6FE9" w:rsidRPr="00B15D7F" w:rsidRDefault="000A6FE9" w:rsidP="007E7731">
            <w:pPr>
              <w:pStyle w:val="Erluterungstext"/>
              <w:pBdr>
                <w:left w:val="none" w:sz="0" w:space="0" w:color="auto"/>
              </w:pBdr>
              <w:rPr>
                <w:ins w:id="286" w:author="Gernot Starke" w:date="2012-01-14T10:22:00Z"/>
                <w:vanish w:val="0"/>
                <w:szCs w:val="22"/>
              </w:rPr>
            </w:pPr>
            <w:ins w:id="287" w:author="Gernot Starke" w:date="2012-01-14T10:22:00Z">
              <w:r w:rsidRPr="00B15D7F">
                <w:rPr>
                  <w:vanish w:val="0"/>
                  <w:szCs w:val="22"/>
                </w:rPr>
                <w:lastRenderedPageBreak/>
                <w:t>Aufsichtsbehörden, Gesetzgeber, Normierungsgremien</w:t>
              </w:r>
            </w:ins>
          </w:p>
        </w:tc>
        <w:tc>
          <w:tcPr>
            <w:tcW w:w="6553" w:type="dxa"/>
            <w:tcPrChange w:id="288" w:author="Hendric" w:date="2015-06-13T09:04:00Z">
              <w:tcPr>
                <w:tcW w:w="6977" w:type="dxa"/>
              </w:tcPr>
            </w:tcPrChange>
          </w:tcPr>
          <w:p w14:paraId="288720CA" w14:textId="3DBCD168" w:rsidR="000A6FE9" w:rsidRPr="00B15D7F" w:rsidRDefault="000A6FE9">
            <w:pPr>
              <w:pStyle w:val="Erluterungstext"/>
              <w:numPr>
                <w:ilvl w:val="0"/>
                <w:numId w:val="19"/>
              </w:numPr>
              <w:pBdr>
                <w:left w:val="none" w:sz="0" w:space="0" w:color="auto"/>
              </w:pBdr>
              <w:rPr>
                <w:ins w:id="289" w:author="Gernot Starke" w:date="2012-01-14T10:22:00Z"/>
                <w:vanish w:val="0"/>
                <w:szCs w:val="22"/>
              </w:rPr>
              <w:pPrChange w:id="290" w:author="Hendric" w:date="2015-06-13T09:05:00Z">
                <w:pPr>
                  <w:pStyle w:val="Erluterungstext"/>
                  <w:pBdr>
                    <w:left w:val="none" w:sz="0" w:space="0" w:color="auto"/>
                  </w:pBdr>
                </w:pPr>
              </w:pPrChange>
            </w:pPr>
            <w:ins w:id="291" w:author="Gernot Starke" w:date="2012-01-14T10:22:00Z">
              <w:del w:id="292" w:author="Hendric" w:date="2015-06-13T09:05:00Z">
                <w:r w:rsidRPr="00B15D7F" w:rsidDel="00204E9E">
                  <w:rPr>
                    <w:vanish w:val="0"/>
                    <w:szCs w:val="22"/>
                  </w:rPr>
                  <w:delText>Sind meistens nicht direkt mit dem Projekt verbunden, beeinflussen jedoch durch Ihre Vorgaben die Arbeit bzw. die Lösungsansätze.</w:delText>
                </w:r>
              </w:del>
            </w:ins>
            <w:ins w:id="293" w:author="Hendric" w:date="2015-06-13T09:05:00Z">
              <w:r w:rsidR="00204E9E">
                <w:rPr>
                  <w:vanish w:val="0"/>
                  <w:szCs w:val="22"/>
                </w:rPr>
                <w:t xml:space="preserve">Datenschutzvorgaben bei </w:t>
              </w:r>
            </w:ins>
            <w:ins w:id="294" w:author="Hendric" w:date="2015-06-13T09:06:00Z">
              <w:r w:rsidR="00204E9E">
                <w:rPr>
                  <w:vanish w:val="0"/>
                  <w:szCs w:val="22"/>
                </w:rPr>
                <w:t>k</w:t>
              </w:r>
            </w:ins>
            <w:ins w:id="295" w:author="Hendric" w:date="2015-06-13T09:05:00Z">
              <w:r w:rsidR="00204E9E">
                <w:rPr>
                  <w:vanish w:val="0"/>
                  <w:szCs w:val="22"/>
                </w:rPr>
                <w:t>undenbezogenen Daten</w:t>
              </w:r>
            </w:ins>
          </w:p>
        </w:tc>
      </w:tr>
      <w:tr w:rsidR="007E7731" w:rsidRPr="00B15D7F" w14:paraId="3ECE2D5F" w14:textId="77777777" w:rsidTr="00F555D6">
        <w:trPr>
          <w:hidden w:val="0"/>
          <w:trPrChange w:id="296" w:author="Hendric" w:date="2015-06-13T09:04:00Z">
            <w:trPr>
              <w:hidden w:val="0"/>
            </w:trPr>
          </w:trPrChange>
        </w:trPr>
        <w:tc>
          <w:tcPr>
            <w:tcW w:w="2729" w:type="dxa"/>
            <w:tcPrChange w:id="297" w:author="Hendric" w:date="2015-06-13T09:04:00Z">
              <w:tcPr>
                <w:tcW w:w="2235" w:type="dxa"/>
              </w:tcPr>
            </w:tcPrChange>
          </w:tcPr>
          <w:p w14:paraId="6B00351E" w14:textId="21002D6D" w:rsidR="007E7731" w:rsidRPr="00B15D7F" w:rsidRDefault="007E7731" w:rsidP="007E7731">
            <w:pPr>
              <w:pStyle w:val="Erluterungstext"/>
              <w:pBdr>
                <w:left w:val="none" w:sz="0" w:space="0" w:color="auto"/>
              </w:pBdr>
              <w:rPr>
                <w:rFonts w:eastAsia="Times New Roman"/>
                <w:vanish w:val="0"/>
                <w:szCs w:val="22"/>
                <w:lang w:eastAsia="de-DE"/>
              </w:rPr>
            </w:pPr>
            <w:del w:id="298" w:author="Hendric" w:date="2015-06-13T09:06:00Z">
              <w:r w:rsidRPr="00B15D7F" w:rsidDel="00204E9E">
                <w:rPr>
                  <w:rFonts w:eastAsia="Times New Roman"/>
                  <w:vanish w:val="0"/>
                  <w:szCs w:val="22"/>
                  <w:lang w:eastAsia="de-DE"/>
                </w:rPr>
                <w:delText>Weitere externe Stakeholder</w:delText>
              </w:r>
            </w:del>
          </w:p>
        </w:tc>
        <w:tc>
          <w:tcPr>
            <w:tcW w:w="6553" w:type="dxa"/>
            <w:tcPrChange w:id="299" w:author="Hendric" w:date="2015-06-13T09:04:00Z">
              <w:tcPr>
                <w:tcW w:w="6977" w:type="dxa"/>
              </w:tcPr>
            </w:tcPrChange>
          </w:tcPr>
          <w:p w14:paraId="0202C1B7" w14:textId="78F66EA8" w:rsidR="007E7731" w:rsidRPr="00B15D7F" w:rsidRDefault="007E7731" w:rsidP="000A6FE9">
            <w:pPr>
              <w:pStyle w:val="Erluterungstext"/>
              <w:pBdr>
                <w:left w:val="none" w:sz="0" w:space="0" w:color="auto"/>
              </w:pBdr>
              <w:rPr>
                <w:rFonts w:eastAsia="Times New Roman"/>
                <w:vanish w:val="0"/>
                <w:szCs w:val="22"/>
                <w:lang w:eastAsia="de-DE"/>
              </w:rPr>
            </w:pPr>
            <w:del w:id="300" w:author="Hendric" w:date="2015-06-13T09:06:00Z">
              <w:r w:rsidRPr="00B15D7F" w:rsidDel="00204E9E">
                <w:rPr>
                  <w:rFonts w:eastAsia="Times New Roman"/>
                  <w:vanish w:val="0"/>
                  <w:szCs w:val="22"/>
                  <w:lang w:eastAsia="de-DE"/>
                </w:rPr>
                <w:delText>z.B. Verbände, Vereine, Mitbewerber, konkurrierende Geschäftsbereiche, Presse. Sind häufig nicht direkt vom Projekt betroffen, beeinflussen Entscheidungen aber dennoch</w:delText>
              </w:r>
            </w:del>
          </w:p>
        </w:tc>
      </w:tr>
    </w:tbl>
    <w:p w14:paraId="23CE3BFA" w14:textId="77777777" w:rsidR="00286C99" w:rsidRDefault="00286C99" w:rsidP="00286C99">
      <w:pPr>
        <w:spacing w:before="56" w:after="113"/>
        <w:rPr>
          <w:ins w:id="301" w:author="Gernot Starke" w:date="2012-01-14T10:04:00Z"/>
          <w:rFonts w:cs="Arial"/>
          <w:sz w:val="20"/>
        </w:rPr>
      </w:pPr>
    </w:p>
    <w:p w14:paraId="37A073AD" w14:textId="6DE3ACDF" w:rsidR="000A6FE9" w:rsidRDefault="00B15D7F" w:rsidP="000A6FE9">
      <w:pPr>
        <w:rPr>
          <w:ins w:id="302" w:author="Gernot Starke" w:date="2012-01-14T10:31:00Z"/>
          <w:szCs w:val="22"/>
        </w:rPr>
      </w:pPr>
      <w:ins w:id="303" w:author="Gernot Starke" w:date="2012-01-14T10:41:00Z">
        <w:r>
          <w:rPr>
            <w:szCs w:val="22"/>
          </w:rPr>
          <w:t>Die folgende Tabelle</w:t>
        </w:r>
      </w:ins>
      <w:ins w:id="304" w:author="Gernot Starke" w:date="2012-01-14T10:42:00Z">
        <w:r w:rsidR="00F552FB">
          <w:rPr>
            <w:szCs w:val="22"/>
          </w:rPr>
          <w:t xml:space="preserve"> zeigt Ihre konkreten Stakeholder für das System sowie deren Interessen oder Beteiligung</w:t>
        </w:r>
      </w:ins>
      <w:ins w:id="305" w:author="Gernot Starke" w:date="2012-01-14T10:23:00Z">
        <w:r w:rsidR="000A6FE9" w:rsidRPr="00B15D7F">
          <w:rPr>
            <w:szCs w:val="22"/>
          </w:rPr>
          <w:t>.</w:t>
        </w:r>
      </w:ins>
    </w:p>
    <w:p w14:paraId="2D1E5020" w14:textId="77777777" w:rsidR="00B15D7F" w:rsidRPr="00B15D7F" w:rsidRDefault="00B15D7F" w:rsidP="000A6FE9">
      <w:pPr>
        <w:rPr>
          <w:ins w:id="306" w:author="Gernot Starke" w:date="2012-01-14T10:23:00Z"/>
          <w:szCs w:val="22"/>
        </w:rPr>
      </w:pPr>
    </w:p>
    <w:tbl>
      <w:tblPr>
        <w:tblStyle w:val="Tabellenraster"/>
        <w:tblW w:w="0" w:type="auto"/>
        <w:tblLook w:val="04A0" w:firstRow="1" w:lastRow="0" w:firstColumn="1" w:lastColumn="0" w:noHBand="0" w:noVBand="1"/>
      </w:tblPr>
      <w:tblGrid>
        <w:gridCol w:w="2186"/>
        <w:gridCol w:w="1686"/>
        <w:gridCol w:w="2357"/>
        <w:gridCol w:w="1353"/>
        <w:gridCol w:w="1700"/>
      </w:tblGrid>
      <w:tr w:rsidR="003D4092" w14:paraId="3F332258" w14:textId="77777777" w:rsidTr="003D4092">
        <w:trPr>
          <w:ins w:id="307" w:author="Gernot Starke" w:date="2012-01-14T11:17:00Z"/>
        </w:trPr>
        <w:tc>
          <w:tcPr>
            <w:tcW w:w="1841" w:type="dxa"/>
          </w:tcPr>
          <w:p w14:paraId="014032B0" w14:textId="4ABB60E9" w:rsidR="003D4092" w:rsidRDefault="003D4092" w:rsidP="003D4092">
            <w:pPr>
              <w:rPr>
                <w:ins w:id="308" w:author="Gernot Starke" w:date="2012-01-14T11:17:00Z"/>
              </w:rPr>
            </w:pPr>
            <w:ins w:id="309" w:author="Gernot Starke" w:date="2012-01-14T11:17:00Z">
              <w:r>
                <w:t>Rolle</w:t>
              </w:r>
            </w:ins>
          </w:p>
        </w:tc>
        <w:tc>
          <w:tcPr>
            <w:tcW w:w="1841" w:type="dxa"/>
          </w:tcPr>
          <w:p w14:paraId="16E52CC8" w14:textId="11819F9E" w:rsidR="003D4092" w:rsidRDefault="003D4092" w:rsidP="003D4092">
            <w:pPr>
              <w:rPr>
                <w:ins w:id="310" w:author="Gernot Starke" w:date="2012-01-14T11:17:00Z"/>
              </w:rPr>
            </w:pPr>
            <w:ins w:id="311" w:author="Gernot Starke" w:date="2012-01-14T11:17:00Z">
              <w:r>
                <w:t>Beschreibung</w:t>
              </w:r>
            </w:ins>
          </w:p>
        </w:tc>
        <w:tc>
          <w:tcPr>
            <w:tcW w:w="1841" w:type="dxa"/>
          </w:tcPr>
          <w:p w14:paraId="70F3B9E3" w14:textId="504FD2F1" w:rsidR="003D4092" w:rsidRDefault="003D4092" w:rsidP="003D4092">
            <w:pPr>
              <w:rPr>
                <w:ins w:id="312" w:author="Gernot Starke" w:date="2012-01-14T11:17:00Z"/>
              </w:rPr>
            </w:pPr>
            <w:ins w:id="313" w:author="Gernot Starke" w:date="2012-01-14T11:17:00Z">
              <w:r>
                <w:t>Ziel / Intention</w:t>
              </w:r>
            </w:ins>
          </w:p>
        </w:tc>
        <w:tc>
          <w:tcPr>
            <w:tcW w:w="1841" w:type="dxa"/>
          </w:tcPr>
          <w:p w14:paraId="512F3EE0" w14:textId="19F24BBB" w:rsidR="003D4092" w:rsidRDefault="003D4092" w:rsidP="003D4092">
            <w:pPr>
              <w:rPr>
                <w:ins w:id="314" w:author="Gernot Starke" w:date="2012-01-14T11:17:00Z"/>
              </w:rPr>
            </w:pPr>
            <w:ins w:id="315" w:author="Gernot Starke" w:date="2012-01-14T11:17:00Z">
              <w:r>
                <w:t>Kontakt</w:t>
              </w:r>
            </w:ins>
          </w:p>
        </w:tc>
        <w:tc>
          <w:tcPr>
            <w:tcW w:w="1842" w:type="dxa"/>
          </w:tcPr>
          <w:p w14:paraId="1C8BEDEB" w14:textId="7F500C30" w:rsidR="003D4092" w:rsidRDefault="003D4092" w:rsidP="003D4092">
            <w:pPr>
              <w:rPr>
                <w:ins w:id="316" w:author="Gernot Starke" w:date="2012-01-14T11:17:00Z"/>
              </w:rPr>
            </w:pPr>
            <w:ins w:id="317" w:author="Gernot Starke" w:date="2012-01-14T11:17:00Z">
              <w:r>
                <w:t>Bemerkungen</w:t>
              </w:r>
            </w:ins>
          </w:p>
        </w:tc>
      </w:tr>
      <w:tr w:rsidR="003D4092" w14:paraId="64A9374D" w14:textId="77777777" w:rsidTr="003D4092">
        <w:trPr>
          <w:ins w:id="318" w:author="Gernot Starke" w:date="2012-01-14T11:17:00Z"/>
        </w:trPr>
        <w:tc>
          <w:tcPr>
            <w:tcW w:w="1841" w:type="dxa"/>
          </w:tcPr>
          <w:p w14:paraId="27B958DF" w14:textId="1FF9D13E" w:rsidR="003D4092" w:rsidRDefault="00204E9E" w:rsidP="003D4092">
            <w:pPr>
              <w:rPr>
                <w:ins w:id="319" w:author="Gernot Starke" w:date="2012-01-14T11:17:00Z"/>
              </w:rPr>
            </w:pPr>
            <w:ins w:id="320" w:author="Hendric" w:date="2015-06-13T09:06:00Z">
              <w:r>
                <w:t>Kunde/Auftraggeber</w:t>
              </w:r>
            </w:ins>
          </w:p>
        </w:tc>
        <w:tc>
          <w:tcPr>
            <w:tcW w:w="1841" w:type="dxa"/>
          </w:tcPr>
          <w:p w14:paraId="0C9320C2" w14:textId="4DDCF111" w:rsidR="003D4092" w:rsidRDefault="00204E9E" w:rsidP="003D4092">
            <w:pPr>
              <w:rPr>
                <w:ins w:id="321" w:author="Gernot Starke" w:date="2012-01-14T11:17:00Z"/>
              </w:rPr>
            </w:pPr>
            <w:ins w:id="322" w:author="Hendric" w:date="2015-06-13T09:06:00Z">
              <w:r>
                <w:t>bewertet die Arbeit</w:t>
              </w:r>
            </w:ins>
          </w:p>
        </w:tc>
        <w:tc>
          <w:tcPr>
            <w:tcW w:w="1841" w:type="dxa"/>
          </w:tcPr>
          <w:p w14:paraId="035C595E" w14:textId="30190633" w:rsidR="003D4092" w:rsidRDefault="00204E9E" w:rsidP="003D4092">
            <w:pPr>
              <w:rPr>
                <w:ins w:id="323" w:author="Gernot Starke" w:date="2012-01-14T11:17:00Z"/>
              </w:rPr>
            </w:pPr>
            <w:ins w:id="324" w:author="Hendric" w:date="2015-06-13T09:06:00Z">
              <w:r>
                <w:t>Bewertungsgrundlage</w:t>
              </w:r>
            </w:ins>
          </w:p>
        </w:tc>
        <w:tc>
          <w:tcPr>
            <w:tcW w:w="1841" w:type="dxa"/>
          </w:tcPr>
          <w:p w14:paraId="08DD290B" w14:textId="4B0F9104" w:rsidR="003D4092" w:rsidRDefault="00204E9E" w:rsidP="003D4092">
            <w:pPr>
              <w:rPr>
                <w:ins w:id="325" w:author="Gernot Starke" w:date="2012-01-14T11:17:00Z"/>
              </w:rPr>
            </w:pPr>
            <w:ins w:id="326" w:author="Hendric" w:date="2015-06-13T09:06:00Z">
              <w:r>
                <w:t>Prof. Abts</w:t>
              </w:r>
            </w:ins>
          </w:p>
        </w:tc>
        <w:tc>
          <w:tcPr>
            <w:tcW w:w="1842" w:type="dxa"/>
          </w:tcPr>
          <w:p w14:paraId="277C3FD3" w14:textId="77777777" w:rsidR="003D4092" w:rsidRDefault="003D4092" w:rsidP="003D4092">
            <w:pPr>
              <w:rPr>
                <w:ins w:id="327" w:author="Gernot Starke" w:date="2012-01-14T11:17:00Z"/>
              </w:rPr>
            </w:pPr>
          </w:p>
        </w:tc>
      </w:tr>
      <w:tr w:rsidR="00204E9E" w14:paraId="6D3A8600" w14:textId="77777777" w:rsidTr="003D4092">
        <w:trPr>
          <w:ins w:id="328" w:author="Hendric" w:date="2015-06-13T09:06:00Z"/>
        </w:trPr>
        <w:tc>
          <w:tcPr>
            <w:tcW w:w="1841" w:type="dxa"/>
          </w:tcPr>
          <w:p w14:paraId="34A7450D" w14:textId="433AC186" w:rsidR="00204E9E" w:rsidRDefault="00204E9E" w:rsidP="003D4092">
            <w:pPr>
              <w:rPr>
                <w:ins w:id="329" w:author="Hendric" w:date="2015-06-13T09:06:00Z"/>
              </w:rPr>
            </w:pPr>
            <w:ins w:id="330" w:author="Hendric" w:date="2015-06-13T09:06:00Z">
              <w:r>
                <w:t>Entwickler</w:t>
              </w:r>
            </w:ins>
          </w:p>
        </w:tc>
        <w:tc>
          <w:tcPr>
            <w:tcW w:w="1841" w:type="dxa"/>
          </w:tcPr>
          <w:p w14:paraId="1010C630" w14:textId="2A1ADBB3" w:rsidR="00204E9E" w:rsidRDefault="00204E9E" w:rsidP="003D4092">
            <w:pPr>
              <w:rPr>
                <w:ins w:id="331" w:author="Hendric" w:date="2015-06-13T09:06:00Z"/>
              </w:rPr>
            </w:pPr>
            <w:ins w:id="332" w:author="Hendric" w:date="2015-06-13T09:07:00Z">
              <w:r>
                <w:t>Umsetzung des Projekts</w:t>
              </w:r>
            </w:ins>
          </w:p>
        </w:tc>
        <w:tc>
          <w:tcPr>
            <w:tcW w:w="1841" w:type="dxa"/>
          </w:tcPr>
          <w:p w14:paraId="6E8FD755" w14:textId="196B6B9D" w:rsidR="00204E9E" w:rsidRDefault="00204E9E" w:rsidP="00204E9E">
            <w:pPr>
              <w:rPr>
                <w:ins w:id="333" w:author="Hendric" w:date="2015-06-13T09:06:00Z"/>
              </w:rPr>
            </w:pPr>
            <w:ins w:id="334" w:author="Hendric" w:date="2015-06-13T09:07:00Z">
              <w:r>
                <w:t>funktionstüchtiges Produkt erstellen</w:t>
              </w:r>
            </w:ins>
          </w:p>
        </w:tc>
        <w:tc>
          <w:tcPr>
            <w:tcW w:w="1841" w:type="dxa"/>
          </w:tcPr>
          <w:p w14:paraId="1F44C50D" w14:textId="490C2726" w:rsidR="00204E9E" w:rsidRDefault="00204E9E" w:rsidP="003D4092">
            <w:pPr>
              <w:rPr>
                <w:ins w:id="335" w:author="Hendric" w:date="2015-06-13T09:06:00Z"/>
              </w:rPr>
            </w:pPr>
            <w:ins w:id="336" w:author="Hendric" w:date="2015-06-13T09:07:00Z">
              <w:r>
                <w:t>HJ, NVA</w:t>
              </w:r>
            </w:ins>
          </w:p>
        </w:tc>
        <w:tc>
          <w:tcPr>
            <w:tcW w:w="1842" w:type="dxa"/>
          </w:tcPr>
          <w:p w14:paraId="2C48503A" w14:textId="77777777" w:rsidR="00204E9E" w:rsidRDefault="00204E9E" w:rsidP="003D4092">
            <w:pPr>
              <w:rPr>
                <w:ins w:id="337" w:author="Hendric" w:date="2015-06-13T09:06:00Z"/>
              </w:rPr>
            </w:pPr>
          </w:p>
        </w:tc>
      </w:tr>
      <w:tr w:rsidR="00204E9E" w14:paraId="570CA3F6" w14:textId="77777777" w:rsidTr="003D4092">
        <w:trPr>
          <w:ins w:id="338" w:author="Hendric" w:date="2015-06-13T09:06:00Z"/>
        </w:trPr>
        <w:tc>
          <w:tcPr>
            <w:tcW w:w="1841" w:type="dxa"/>
          </w:tcPr>
          <w:p w14:paraId="3911FBE3" w14:textId="1AFAFF25" w:rsidR="00204E9E" w:rsidRDefault="00204E9E" w:rsidP="003D4092">
            <w:pPr>
              <w:rPr>
                <w:ins w:id="339" w:author="Hendric" w:date="2015-06-13T09:06:00Z"/>
              </w:rPr>
            </w:pPr>
            <w:ins w:id="340" w:author="Hendric" w:date="2015-06-13T09:06:00Z">
              <w:r>
                <w:t>QS</w:t>
              </w:r>
            </w:ins>
          </w:p>
        </w:tc>
        <w:tc>
          <w:tcPr>
            <w:tcW w:w="1841" w:type="dxa"/>
          </w:tcPr>
          <w:p w14:paraId="01F909B6" w14:textId="6A29F9EC" w:rsidR="00204E9E" w:rsidRDefault="00204E9E" w:rsidP="003D4092">
            <w:pPr>
              <w:rPr>
                <w:ins w:id="341" w:author="Hendric" w:date="2015-06-13T09:06:00Z"/>
              </w:rPr>
            </w:pPr>
            <w:ins w:id="342" w:author="Hendric" w:date="2015-06-13T09:08:00Z">
              <w:r>
                <w:t>Gute Qualität des Projekts</w:t>
              </w:r>
            </w:ins>
          </w:p>
        </w:tc>
        <w:tc>
          <w:tcPr>
            <w:tcW w:w="1841" w:type="dxa"/>
          </w:tcPr>
          <w:p w14:paraId="49F64137" w14:textId="6765B051" w:rsidR="00204E9E" w:rsidRDefault="00204E9E" w:rsidP="003D4092">
            <w:pPr>
              <w:rPr>
                <w:ins w:id="343" w:author="Hendric" w:date="2015-06-13T09:06:00Z"/>
              </w:rPr>
            </w:pPr>
            <w:ins w:id="344" w:author="Hendric" w:date="2015-06-13T09:08:00Z">
              <w:r>
                <w:t>Fehleranzahl minimieren</w:t>
              </w:r>
            </w:ins>
          </w:p>
        </w:tc>
        <w:tc>
          <w:tcPr>
            <w:tcW w:w="1841" w:type="dxa"/>
          </w:tcPr>
          <w:p w14:paraId="0730BA5F" w14:textId="432A0E9C" w:rsidR="00204E9E" w:rsidRDefault="00204E9E" w:rsidP="003D4092">
            <w:pPr>
              <w:rPr>
                <w:ins w:id="345" w:author="Hendric" w:date="2015-06-13T09:06:00Z"/>
              </w:rPr>
            </w:pPr>
            <w:ins w:id="346" w:author="Hendric" w:date="2015-06-13T09:08:00Z">
              <w:r>
                <w:t>HJ, NVA</w:t>
              </w:r>
            </w:ins>
          </w:p>
        </w:tc>
        <w:tc>
          <w:tcPr>
            <w:tcW w:w="1842" w:type="dxa"/>
          </w:tcPr>
          <w:p w14:paraId="736A7B64" w14:textId="77777777" w:rsidR="00204E9E" w:rsidRDefault="00204E9E" w:rsidP="003D4092">
            <w:pPr>
              <w:rPr>
                <w:ins w:id="347" w:author="Hendric" w:date="2015-06-13T09:06:00Z"/>
              </w:rPr>
            </w:pPr>
          </w:p>
        </w:tc>
      </w:tr>
      <w:tr w:rsidR="00204E9E" w14:paraId="30BF845D" w14:textId="77777777" w:rsidTr="003D4092">
        <w:trPr>
          <w:ins w:id="348" w:author="Hendric" w:date="2015-06-13T09:08:00Z"/>
        </w:trPr>
        <w:tc>
          <w:tcPr>
            <w:tcW w:w="1841" w:type="dxa"/>
          </w:tcPr>
          <w:p w14:paraId="3318789F" w14:textId="77777777" w:rsidR="00204E9E" w:rsidRDefault="00204E9E" w:rsidP="003D4092">
            <w:pPr>
              <w:rPr>
                <w:ins w:id="349" w:author="Hendric" w:date="2015-06-13T09:08:00Z"/>
              </w:rPr>
            </w:pPr>
          </w:p>
        </w:tc>
        <w:tc>
          <w:tcPr>
            <w:tcW w:w="1841" w:type="dxa"/>
          </w:tcPr>
          <w:p w14:paraId="4CD836C4" w14:textId="77777777" w:rsidR="00204E9E" w:rsidRDefault="00204E9E" w:rsidP="003D4092">
            <w:pPr>
              <w:rPr>
                <w:ins w:id="350" w:author="Hendric" w:date="2015-06-13T09:08:00Z"/>
              </w:rPr>
            </w:pPr>
          </w:p>
        </w:tc>
        <w:tc>
          <w:tcPr>
            <w:tcW w:w="1841" w:type="dxa"/>
          </w:tcPr>
          <w:p w14:paraId="1DB9D03A" w14:textId="77777777" w:rsidR="00204E9E" w:rsidRDefault="00204E9E" w:rsidP="003D4092">
            <w:pPr>
              <w:rPr>
                <w:ins w:id="351" w:author="Hendric" w:date="2015-06-13T09:08:00Z"/>
              </w:rPr>
            </w:pPr>
          </w:p>
        </w:tc>
        <w:tc>
          <w:tcPr>
            <w:tcW w:w="1841" w:type="dxa"/>
          </w:tcPr>
          <w:p w14:paraId="7C75FE6F" w14:textId="77777777" w:rsidR="00204E9E" w:rsidRDefault="00204E9E" w:rsidP="003D4092">
            <w:pPr>
              <w:rPr>
                <w:ins w:id="352" w:author="Hendric" w:date="2015-06-13T09:08:00Z"/>
              </w:rPr>
            </w:pPr>
          </w:p>
        </w:tc>
        <w:tc>
          <w:tcPr>
            <w:tcW w:w="1842" w:type="dxa"/>
          </w:tcPr>
          <w:p w14:paraId="55AEDF76" w14:textId="77777777" w:rsidR="00204E9E" w:rsidRDefault="00204E9E" w:rsidP="003D4092">
            <w:pPr>
              <w:rPr>
                <w:ins w:id="353" w:author="Hendric" w:date="2015-06-13T09:08:00Z"/>
              </w:rPr>
            </w:pPr>
          </w:p>
        </w:tc>
      </w:tr>
    </w:tbl>
    <w:p w14:paraId="1B056D1A" w14:textId="77777777" w:rsidR="007E7731" w:rsidRPr="00D62916" w:rsidRDefault="007E7731" w:rsidP="003D4092"/>
    <w:p w14:paraId="39DFB9E4" w14:textId="77777777" w:rsidR="00286C99" w:rsidRPr="00D62916" w:rsidRDefault="00286C99" w:rsidP="003D4092"/>
    <w:p w14:paraId="56EB3206" w14:textId="77777777" w:rsidR="00286C99" w:rsidRPr="00D62916" w:rsidRDefault="00286C99" w:rsidP="00286C99">
      <w:pPr>
        <w:pStyle w:val="berschrift1"/>
      </w:pPr>
      <w:bookmarkStart w:id="354" w:name="_Toc161293427"/>
      <w:bookmarkStart w:id="355" w:name="_Toc188159223"/>
      <w:r w:rsidRPr="00D62916">
        <w:t>Randbedingungen</w:t>
      </w:r>
      <w:bookmarkEnd w:id="48"/>
      <w:bookmarkEnd w:id="354"/>
      <w:bookmarkEnd w:id="355"/>
    </w:p>
    <w:p w14:paraId="17EAF3FD" w14:textId="77777777" w:rsidR="00286C99" w:rsidRPr="00D62916" w:rsidRDefault="00286C99" w:rsidP="00286C99">
      <w:pPr>
        <w:pStyle w:val="Erluterungstext"/>
      </w:pPr>
      <w:bookmarkStart w:id="356" w:name="OLE_LINK149"/>
      <w:bookmarkStart w:id="357" w:name="OLE_LINK150"/>
      <w:r w:rsidRPr="00D62916">
        <w:t xml:space="preserve">(engl.: </w:t>
      </w:r>
      <w:r w:rsidRPr="00D62916">
        <w:rPr>
          <w:iCs/>
        </w:rPr>
        <w:t>Architecture Constraints</w:t>
      </w:r>
      <w:r w:rsidRPr="00D62916">
        <w:t>)</w:t>
      </w:r>
    </w:p>
    <w:p w14:paraId="2B9EE24A" w14:textId="77777777" w:rsidR="00286C99" w:rsidRPr="00D62916" w:rsidRDefault="00286C99" w:rsidP="00286C99">
      <w:pPr>
        <w:pStyle w:val="Erluterungstext"/>
      </w:pPr>
      <w:r w:rsidRPr="00D62916">
        <w:t>Inhalt</w:t>
      </w:r>
    </w:p>
    <w:p w14:paraId="095BFF43" w14:textId="77777777" w:rsidR="00286C99" w:rsidRPr="00D62916" w:rsidRDefault="00286C99" w:rsidP="00286C99">
      <w:pPr>
        <w:pStyle w:val="Erluterungstext"/>
      </w:pPr>
      <w:r w:rsidRPr="00D62916">
        <w:t>Fesseln, die Software-Architekten in ihren Freiheiten bezüglich des Entwurfs oder des Entwicklungsprozesses einschränken.</w:t>
      </w:r>
    </w:p>
    <w:p w14:paraId="295C60AB" w14:textId="77777777" w:rsidR="00286C99" w:rsidRPr="00D62916" w:rsidRDefault="00286C99" w:rsidP="00286C99">
      <w:pPr>
        <w:pStyle w:val="Erluterungstext"/>
      </w:pPr>
      <w:r w:rsidRPr="00D62916">
        <w:t>Motivation</w:t>
      </w:r>
    </w:p>
    <w:p w14:paraId="57F543DB" w14:textId="77777777" w:rsidR="00286C99" w:rsidRPr="00D62916" w:rsidRDefault="00286C99" w:rsidP="00286C99">
      <w:pPr>
        <w:pStyle w:val="Erluterungstext"/>
      </w:pPr>
      <w:r w:rsidRPr="00D62916">
        <w:t>Architekten sollten klar wissen, wo Ihre Freiheitsgrade bezüglich Entwurfsentscheidungen liegen und wo sie Randbedingungen beachten müssen.</w:t>
      </w:r>
    </w:p>
    <w:p w14:paraId="77390A30" w14:textId="77777777" w:rsidR="00286C99" w:rsidRPr="00D62916" w:rsidRDefault="00286C99" w:rsidP="00286C99">
      <w:pPr>
        <w:pStyle w:val="Erluterungstext"/>
      </w:pPr>
      <w:r w:rsidRPr="00D62916">
        <w:t>Randbedingungen können vielleicht noch verhandelt werden, zunächst sind sie aber da.</w:t>
      </w:r>
    </w:p>
    <w:p w14:paraId="6248C746" w14:textId="77777777" w:rsidR="00286C99" w:rsidRPr="00D62916" w:rsidRDefault="00286C99" w:rsidP="00286C99">
      <w:pPr>
        <w:pStyle w:val="Erluterungstext"/>
      </w:pPr>
      <w:r w:rsidRPr="00D62916">
        <w:t>Form</w:t>
      </w:r>
    </w:p>
    <w:p w14:paraId="1D11C1BE" w14:textId="77777777" w:rsidR="00286C99" w:rsidRPr="00D62916" w:rsidRDefault="00286C99" w:rsidP="00286C99">
      <w:pPr>
        <w:pStyle w:val="Erluterungstext"/>
      </w:pPr>
      <w:r w:rsidRPr="00D62916">
        <w:t>Informelle Listen, gegliedert nach den Unterpunkten dieses Kapitels.</w:t>
      </w:r>
    </w:p>
    <w:p w14:paraId="4D424C6C" w14:textId="77777777" w:rsidR="00286C99" w:rsidRPr="00D62916" w:rsidRDefault="00286C99" w:rsidP="00286C99">
      <w:pPr>
        <w:pStyle w:val="Erluterungstext"/>
      </w:pPr>
      <w:r w:rsidRPr="00D62916">
        <w:t>Beispiele</w:t>
      </w:r>
    </w:p>
    <w:p w14:paraId="037AA022" w14:textId="77777777" w:rsidR="00286C99" w:rsidRPr="00D62916" w:rsidRDefault="00286C99" w:rsidP="00286C99">
      <w:pPr>
        <w:pStyle w:val="Erluterungstext"/>
      </w:pPr>
      <w:r w:rsidRPr="00D62916">
        <w:t>siehe Unterkapitel</w:t>
      </w:r>
    </w:p>
    <w:p w14:paraId="125DE41D" w14:textId="77777777" w:rsidR="00286C99" w:rsidRPr="00D62916" w:rsidRDefault="00286C99" w:rsidP="00286C99">
      <w:pPr>
        <w:pStyle w:val="Erluterungstext"/>
      </w:pPr>
      <w:r w:rsidRPr="00D62916">
        <w:t>Hintergründe</w:t>
      </w:r>
    </w:p>
    <w:p w14:paraId="3704E302" w14:textId="77777777" w:rsidR="00286C99" w:rsidRPr="00D62916" w:rsidRDefault="00286C99" w:rsidP="00286C99">
      <w:pPr>
        <w:pStyle w:val="Erluterungstext"/>
      </w:pPr>
      <w:r w:rsidRPr="00D62916">
        <w:t xml:space="preserve">Im Idealfall sind Randbedingungen durch die Anforderungen vorgegeben, spätestens die Architekten müssen sich dieser Randbedingungen bewusst sein. </w:t>
      </w:r>
    </w:p>
    <w:p w14:paraId="51859F97" w14:textId="77777777" w:rsidR="00286C99" w:rsidRPr="00D62916" w:rsidRDefault="00286C99" w:rsidP="00286C99">
      <w:pPr>
        <w:pStyle w:val="Erluterungstext"/>
      </w:pPr>
      <w:bookmarkStart w:id="358" w:name="OLE_LINK9"/>
      <w:r w:rsidRPr="00D62916">
        <w:t>Den Einfluss von Randbedingungen auf Software- und Systemarchitekturen beschreibt  [Hofmeister+1999] (Softwware-Architecture, A Practical Guide, Addison-Wesley 1999) unter dem Stichwort „Global Analysis“.</w:t>
      </w:r>
    </w:p>
    <w:bookmarkEnd w:id="356"/>
    <w:bookmarkEnd w:id="357"/>
    <w:bookmarkEnd w:id="358"/>
    <w:p w14:paraId="0E4831DC" w14:textId="77777777" w:rsidR="00286C99" w:rsidRPr="00D62916" w:rsidRDefault="00286C99" w:rsidP="00286C99">
      <w:pPr>
        <w:spacing w:before="56" w:after="113"/>
        <w:rPr>
          <w:rFonts w:cs="Arial"/>
          <w:sz w:val="20"/>
        </w:rPr>
      </w:pPr>
    </w:p>
    <w:p w14:paraId="02AD7BC6" w14:textId="77777777" w:rsidR="00286C99" w:rsidRPr="00D62916" w:rsidRDefault="00286C99" w:rsidP="00286C99">
      <w:pPr>
        <w:pStyle w:val="berschrift2"/>
      </w:pPr>
      <w:bookmarkStart w:id="359" w:name="_Toc22396695"/>
      <w:bookmarkStart w:id="360" w:name="_Toc161293428"/>
      <w:bookmarkStart w:id="361" w:name="_Toc188159224"/>
      <w:r w:rsidRPr="00D62916">
        <w:t>Technische Randbedingungen</w:t>
      </w:r>
      <w:bookmarkEnd w:id="359"/>
      <w:bookmarkEnd w:id="360"/>
      <w:bookmarkEnd w:id="361"/>
    </w:p>
    <w:p w14:paraId="54720CE8" w14:textId="77777777" w:rsidR="00286C99" w:rsidRPr="00D62916" w:rsidRDefault="00286C99" w:rsidP="00286C99">
      <w:pPr>
        <w:pStyle w:val="Erluterungstext"/>
      </w:pPr>
      <w:bookmarkStart w:id="362" w:name="OLE_LINK39"/>
      <w:bookmarkStart w:id="363" w:name="OLE_LINK57"/>
      <w:r w:rsidRPr="00D62916">
        <w:t>Inhalt</w:t>
      </w:r>
    </w:p>
    <w:p w14:paraId="3666000B" w14:textId="77777777" w:rsidR="00286C99" w:rsidRPr="00D62916" w:rsidRDefault="00286C99" w:rsidP="00286C99">
      <w:pPr>
        <w:pStyle w:val="Erluterungstext"/>
      </w:pPr>
      <w:r w:rsidRPr="00D62916">
        <w:t>Tragen Sie hier alle technischen Randbedingungen ein. Zu dieser Kategorie gehören Hard- und Software-Infrastruktur, eingesetzte Technologien (Betriebssysteme, Middleware, Datenbanken, Programmiersprachen, ...).</w:t>
      </w:r>
    </w:p>
    <w:bookmarkEnd w:id="362"/>
    <w:bookmarkEnd w:id="363"/>
    <w:p w14:paraId="021C75B9" w14:textId="77777777" w:rsidR="00286C99" w:rsidRPr="00D62916" w:rsidRDefault="00286C99"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701E12A8" w14:textId="77777777">
        <w:tc>
          <w:tcPr>
            <w:tcW w:w="8220" w:type="dxa"/>
            <w:gridSpan w:val="2"/>
            <w:tcBorders>
              <w:top w:val="single" w:sz="4" w:space="0" w:color="auto"/>
              <w:left w:val="single" w:sz="4" w:space="0" w:color="auto"/>
              <w:bottom w:val="single" w:sz="4" w:space="0" w:color="auto"/>
              <w:right w:val="single" w:sz="4" w:space="0" w:color="auto"/>
            </w:tcBorders>
          </w:tcPr>
          <w:p w14:paraId="18DCF7E0" w14:textId="77777777" w:rsidR="00286C99" w:rsidRPr="00D62916" w:rsidRDefault="00286C99" w:rsidP="00FA68FE">
            <w:pPr>
              <w:jc w:val="left"/>
              <w:rPr>
                <w:rFonts w:cs="Arial"/>
                <w:sz w:val="20"/>
              </w:rPr>
            </w:pPr>
            <w:bookmarkStart w:id="364" w:name="OLE_LINK58"/>
            <w:bookmarkStart w:id="365" w:name="OLE_LINK59"/>
            <w:r w:rsidRPr="00D62916">
              <w:rPr>
                <w:rFonts w:cs="Arial"/>
                <w:szCs w:val="22"/>
              </w:rPr>
              <w:t>Hardware-Vorgaben</w:t>
            </w:r>
          </w:p>
        </w:tc>
      </w:tr>
      <w:tr w:rsidR="00286C99" w:rsidRPr="00D62916" w14:paraId="09972A31" w14:textId="77777777">
        <w:tc>
          <w:tcPr>
            <w:tcW w:w="1080" w:type="dxa"/>
            <w:tcBorders>
              <w:top w:val="single" w:sz="4" w:space="0" w:color="auto"/>
              <w:left w:val="single" w:sz="4" w:space="0" w:color="auto"/>
              <w:bottom w:val="single" w:sz="4" w:space="0" w:color="auto"/>
              <w:right w:val="single" w:sz="4" w:space="0" w:color="auto"/>
            </w:tcBorders>
          </w:tcPr>
          <w:p w14:paraId="4CBEB669"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4B68ABE4" w14:textId="23D537C9" w:rsidR="00286C99" w:rsidRPr="00D62916" w:rsidRDefault="00286C99" w:rsidP="00FA68FE">
            <w:pPr>
              <w:jc w:val="left"/>
              <w:rPr>
                <w:rFonts w:cs="Arial"/>
              </w:rPr>
            </w:pPr>
            <w:del w:id="366" w:author="Hendric" w:date="2015-06-13T14:32:00Z">
              <w:r w:rsidRPr="00D62916" w:rsidDel="007F3667">
                <w:rPr>
                  <w:rFonts w:cs="Arial"/>
                </w:rPr>
                <w:delText>&lt;hier Randbedingungen einfügen&gt;</w:delText>
              </w:r>
            </w:del>
            <w:ins w:id="367" w:author="Hendric" w:date="2015-06-13T14:32:00Z">
              <w:r w:rsidR="007F3667">
                <w:rPr>
                  <w:rFonts w:cs="Arial"/>
                </w:rPr>
                <w:t>Android App: &lt;VERSION&gt;</w:t>
              </w:r>
            </w:ins>
            <w:r w:rsidRPr="00D62916">
              <w:rPr>
                <w:rFonts w:cs="Arial"/>
              </w:rPr>
              <w:t xml:space="preserve"> </w:t>
            </w:r>
          </w:p>
        </w:tc>
      </w:tr>
      <w:tr w:rsidR="00286C99" w:rsidRPr="00D62916" w14:paraId="22DEC795" w14:textId="77777777">
        <w:tc>
          <w:tcPr>
            <w:tcW w:w="1080" w:type="dxa"/>
            <w:tcBorders>
              <w:top w:val="single" w:sz="4" w:space="0" w:color="auto"/>
              <w:left w:val="single" w:sz="4" w:space="0" w:color="auto"/>
              <w:bottom w:val="single" w:sz="4" w:space="0" w:color="auto"/>
              <w:right w:val="single" w:sz="4" w:space="0" w:color="auto"/>
            </w:tcBorders>
          </w:tcPr>
          <w:p w14:paraId="073A3D8C"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6057C99F" w14:textId="33216966" w:rsidR="00286C99" w:rsidRPr="00D62916" w:rsidRDefault="00286C99" w:rsidP="00FA68FE">
            <w:pPr>
              <w:jc w:val="left"/>
              <w:rPr>
                <w:rFonts w:cs="Arial"/>
                <w:sz w:val="20"/>
              </w:rPr>
            </w:pPr>
            <w:del w:id="368" w:author="Hendric" w:date="2015-06-13T14:32:00Z">
              <w:r w:rsidRPr="00D62916" w:rsidDel="007F3667">
                <w:rPr>
                  <w:rFonts w:cs="Arial"/>
                  <w:sz w:val="20"/>
                </w:rPr>
                <w:delText>&lt;</w:delText>
              </w:r>
              <w:r w:rsidRPr="00D62916" w:rsidDel="007F3667">
                <w:delText>hier Randbedingungen einfügen&gt;</w:delText>
              </w:r>
            </w:del>
            <w:ins w:id="369" w:author="Hendric" w:date="2015-06-13T14:32:00Z">
              <w:r w:rsidR="007F3667">
                <w:rPr>
                  <w:rFonts w:cs="Arial"/>
                  <w:sz w:val="20"/>
                </w:rPr>
                <w:t>Serveranwendung: Java 8</w:t>
              </w:r>
            </w:ins>
          </w:p>
        </w:tc>
      </w:tr>
      <w:tr w:rsidR="00286C99" w:rsidRPr="00D62916" w14:paraId="00744B2E" w14:textId="77777777">
        <w:tc>
          <w:tcPr>
            <w:tcW w:w="8220" w:type="dxa"/>
            <w:gridSpan w:val="2"/>
            <w:tcBorders>
              <w:top w:val="single" w:sz="4" w:space="0" w:color="auto"/>
              <w:left w:val="single" w:sz="4" w:space="0" w:color="auto"/>
              <w:bottom w:val="single" w:sz="4" w:space="0" w:color="auto"/>
              <w:right w:val="single" w:sz="4" w:space="0" w:color="auto"/>
            </w:tcBorders>
          </w:tcPr>
          <w:p w14:paraId="579B6B68" w14:textId="77777777" w:rsidR="00286C99" w:rsidRPr="00D62916" w:rsidRDefault="00286C99" w:rsidP="00FA68FE">
            <w:pPr>
              <w:jc w:val="left"/>
              <w:rPr>
                <w:rFonts w:cs="Arial"/>
                <w:sz w:val="20"/>
              </w:rPr>
            </w:pPr>
            <w:r w:rsidRPr="00D62916">
              <w:rPr>
                <w:rFonts w:cs="Arial"/>
                <w:szCs w:val="22"/>
              </w:rPr>
              <w:t>Software-Vorgaben</w:t>
            </w:r>
          </w:p>
        </w:tc>
      </w:tr>
      <w:tr w:rsidR="00286C99" w:rsidRPr="00D62916" w14:paraId="5F359EE1" w14:textId="77777777">
        <w:tc>
          <w:tcPr>
            <w:tcW w:w="1080" w:type="dxa"/>
            <w:tcBorders>
              <w:top w:val="single" w:sz="4" w:space="0" w:color="auto"/>
              <w:left w:val="single" w:sz="4" w:space="0" w:color="auto"/>
              <w:bottom w:val="single" w:sz="4" w:space="0" w:color="auto"/>
              <w:right w:val="single" w:sz="4" w:space="0" w:color="auto"/>
            </w:tcBorders>
          </w:tcPr>
          <w:p w14:paraId="0874C163"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57C07E16" w14:textId="4C857170" w:rsidR="00286C99" w:rsidRDefault="00286C99" w:rsidP="00CE1ED0">
            <w:pPr>
              <w:pStyle w:val="Listenabsatz"/>
              <w:numPr>
                <w:ilvl w:val="0"/>
                <w:numId w:val="19"/>
              </w:numPr>
              <w:jc w:val="left"/>
              <w:rPr>
                <w:ins w:id="370" w:author="Hendric" w:date="2015-06-13T14:31:00Z"/>
                <w:rFonts w:cs="Arial"/>
              </w:rPr>
              <w:pPrChange w:id="371" w:author="Hendric" w:date="2015-06-13T14:31:00Z">
                <w:pPr>
                  <w:jc w:val="left"/>
                </w:pPr>
              </w:pPrChange>
            </w:pPr>
            <w:del w:id="372" w:author="Hendric" w:date="2015-06-13T14:31:00Z">
              <w:r w:rsidRPr="00CE1ED0" w:rsidDel="00CE1ED0">
                <w:rPr>
                  <w:rFonts w:cs="Arial"/>
                </w:rPr>
                <w:delText xml:space="preserve">&lt;hier Radbedingungen einfügen&gt;  </w:delText>
              </w:r>
            </w:del>
            <w:ins w:id="373" w:author="Hendric" w:date="2015-06-13T14:31:00Z">
              <w:r w:rsidR="00CE1ED0" w:rsidRPr="00CE1ED0">
                <w:rPr>
                  <w:rFonts w:cs="Arial"/>
                </w:rPr>
                <w:t xml:space="preserve">Serveranwendung: </w:t>
              </w:r>
              <w:proofErr w:type="spellStart"/>
              <w:r w:rsidR="00CE1ED0" w:rsidRPr="00CE1ED0">
                <w:rPr>
                  <w:rFonts w:cs="Arial"/>
                </w:rPr>
                <w:t>Eclipse</w:t>
              </w:r>
              <w:proofErr w:type="spellEnd"/>
              <w:r w:rsidR="00CE1ED0">
                <w:rPr>
                  <w:rFonts w:cs="Arial"/>
                </w:rPr>
                <w:t xml:space="preserve"> Luna</w:t>
              </w:r>
            </w:ins>
          </w:p>
          <w:p w14:paraId="5F37DC24" w14:textId="7D0539C0" w:rsidR="00CE1ED0" w:rsidRPr="00CE1ED0" w:rsidRDefault="00CE1ED0" w:rsidP="00CE1ED0">
            <w:pPr>
              <w:pStyle w:val="Listenabsatz"/>
              <w:numPr>
                <w:ilvl w:val="0"/>
                <w:numId w:val="19"/>
              </w:numPr>
              <w:jc w:val="left"/>
              <w:rPr>
                <w:ins w:id="374" w:author="Hendric" w:date="2015-06-13T14:31:00Z"/>
                <w:rFonts w:cs="Arial"/>
              </w:rPr>
              <w:pPrChange w:id="375" w:author="Hendric" w:date="2015-06-13T14:31:00Z">
                <w:pPr>
                  <w:jc w:val="left"/>
                </w:pPr>
              </w:pPrChange>
            </w:pPr>
            <w:ins w:id="376" w:author="Hendric" w:date="2015-06-13T14:31:00Z">
              <w:r>
                <w:rPr>
                  <w:rFonts w:cs="Arial"/>
                </w:rPr>
                <w:t>Android App: Android Studio</w:t>
              </w:r>
            </w:ins>
          </w:p>
          <w:p w14:paraId="022BA3C0" w14:textId="28F846CA" w:rsidR="00CE1ED0" w:rsidRPr="00D62916" w:rsidRDefault="00CE1ED0" w:rsidP="00FA68FE">
            <w:pPr>
              <w:jc w:val="left"/>
              <w:rPr>
                <w:rFonts w:cs="Arial"/>
              </w:rPr>
            </w:pPr>
          </w:p>
        </w:tc>
      </w:tr>
      <w:tr w:rsidR="00286C99" w:rsidRPr="00D62916" w14:paraId="1EB011B1" w14:textId="77777777">
        <w:tc>
          <w:tcPr>
            <w:tcW w:w="8220" w:type="dxa"/>
            <w:gridSpan w:val="2"/>
            <w:tcBorders>
              <w:top w:val="single" w:sz="4" w:space="0" w:color="auto"/>
              <w:left w:val="single" w:sz="4" w:space="0" w:color="auto"/>
              <w:bottom w:val="single" w:sz="4" w:space="0" w:color="auto"/>
              <w:right w:val="single" w:sz="4" w:space="0" w:color="auto"/>
            </w:tcBorders>
          </w:tcPr>
          <w:p w14:paraId="271D00AF" w14:textId="0EB1EF82" w:rsidR="00286C99" w:rsidRPr="00D62916" w:rsidRDefault="00286C99" w:rsidP="00FA68FE">
            <w:pPr>
              <w:jc w:val="left"/>
              <w:rPr>
                <w:rFonts w:cs="Arial"/>
                <w:sz w:val="20"/>
              </w:rPr>
            </w:pPr>
            <w:r w:rsidRPr="00D62916">
              <w:rPr>
                <w:rFonts w:cs="Arial"/>
                <w:szCs w:val="22"/>
              </w:rPr>
              <w:t>Vorgaben des Systembetriebs</w:t>
            </w:r>
          </w:p>
        </w:tc>
      </w:tr>
      <w:tr w:rsidR="00286C99" w:rsidRPr="00D62916" w14:paraId="2B4B3802" w14:textId="77777777">
        <w:tc>
          <w:tcPr>
            <w:tcW w:w="1080" w:type="dxa"/>
            <w:tcBorders>
              <w:top w:val="single" w:sz="4" w:space="0" w:color="auto"/>
              <w:left w:val="single" w:sz="4" w:space="0" w:color="auto"/>
              <w:bottom w:val="single" w:sz="4" w:space="0" w:color="auto"/>
              <w:right w:val="single" w:sz="4" w:space="0" w:color="auto"/>
            </w:tcBorders>
          </w:tcPr>
          <w:p w14:paraId="63A37E27"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122B899E" w14:textId="77777777" w:rsidR="00286C99" w:rsidRPr="00D62916" w:rsidRDefault="00286C99" w:rsidP="00FA68FE">
            <w:pPr>
              <w:jc w:val="left"/>
              <w:rPr>
                <w:rFonts w:cs="Arial"/>
              </w:rPr>
            </w:pPr>
            <w:r w:rsidRPr="00D62916">
              <w:rPr>
                <w:rFonts w:cs="Arial"/>
              </w:rPr>
              <w:t>&lt;hier Randbedingungen einfügen&gt;</w:t>
            </w:r>
          </w:p>
        </w:tc>
      </w:tr>
      <w:tr w:rsidR="00286C99" w:rsidRPr="00D62916" w14:paraId="2F7BC34A" w14:textId="77777777">
        <w:tc>
          <w:tcPr>
            <w:tcW w:w="8220" w:type="dxa"/>
            <w:gridSpan w:val="2"/>
            <w:tcBorders>
              <w:top w:val="single" w:sz="4" w:space="0" w:color="auto"/>
              <w:left w:val="single" w:sz="4" w:space="0" w:color="auto"/>
              <w:bottom w:val="single" w:sz="4" w:space="0" w:color="auto"/>
              <w:right w:val="single" w:sz="4" w:space="0" w:color="auto"/>
            </w:tcBorders>
          </w:tcPr>
          <w:p w14:paraId="7FB074BF" w14:textId="77777777" w:rsidR="00286C99" w:rsidRPr="00D62916" w:rsidRDefault="00286C99" w:rsidP="00FA68FE">
            <w:pPr>
              <w:jc w:val="left"/>
              <w:rPr>
                <w:rFonts w:cs="Arial"/>
                <w:sz w:val="20"/>
              </w:rPr>
            </w:pPr>
            <w:r w:rsidRPr="00D62916">
              <w:rPr>
                <w:rFonts w:cs="Arial"/>
                <w:szCs w:val="22"/>
              </w:rPr>
              <w:t>Programmiervorgaben</w:t>
            </w:r>
            <w:bookmarkStart w:id="377" w:name="_GoBack"/>
            <w:bookmarkEnd w:id="377"/>
          </w:p>
        </w:tc>
      </w:tr>
      <w:tr w:rsidR="00286C99" w:rsidRPr="00D62916" w14:paraId="1EF02EA2" w14:textId="77777777">
        <w:tc>
          <w:tcPr>
            <w:tcW w:w="1080" w:type="dxa"/>
            <w:tcBorders>
              <w:top w:val="single" w:sz="4" w:space="0" w:color="auto"/>
              <w:left w:val="single" w:sz="4" w:space="0" w:color="auto"/>
              <w:bottom w:val="single" w:sz="4" w:space="0" w:color="auto"/>
              <w:right w:val="single" w:sz="4" w:space="0" w:color="auto"/>
            </w:tcBorders>
          </w:tcPr>
          <w:p w14:paraId="39FFCA1F" w14:textId="77777777"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14:paraId="24F9D1BE" w14:textId="77777777" w:rsidR="00286C99" w:rsidRPr="00D62916" w:rsidRDefault="00286C99" w:rsidP="00FA68FE">
            <w:pPr>
              <w:jc w:val="left"/>
              <w:rPr>
                <w:rFonts w:cs="Arial"/>
                <w:sz w:val="20"/>
              </w:rPr>
            </w:pPr>
            <w:r w:rsidRPr="00D62916">
              <w:rPr>
                <w:rFonts w:cs="Arial"/>
                <w:sz w:val="20"/>
              </w:rPr>
              <w:t>&lt;</w:t>
            </w:r>
            <w:r w:rsidRPr="00D62916">
              <w:t>hier Randbedingungen einfügen&gt;</w:t>
            </w:r>
          </w:p>
        </w:tc>
      </w:tr>
    </w:tbl>
    <w:p w14:paraId="7F39B0B3" w14:textId="77777777" w:rsidR="00286C99" w:rsidRPr="00D62916" w:rsidRDefault="00286C99" w:rsidP="00286C99">
      <w:pPr>
        <w:spacing w:before="56" w:after="113"/>
        <w:rPr>
          <w:rFonts w:cs="Arial"/>
          <w:sz w:val="20"/>
        </w:rPr>
      </w:pPr>
    </w:p>
    <w:bookmarkEnd w:id="364"/>
    <w:bookmarkEnd w:id="365"/>
    <w:p w14:paraId="633CB78A" w14:textId="77777777" w:rsidR="00286C99" w:rsidRPr="00D62916" w:rsidRDefault="00286C99" w:rsidP="00286C99">
      <w:pPr>
        <w:pStyle w:val="Erluterungberschrift"/>
      </w:pPr>
      <w:r w:rsidRPr="00D62916">
        <w:t>Beispiele</w:t>
      </w:r>
    </w:p>
    <w:p w14:paraId="2B5A145B"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286C99" w:rsidRPr="006B0F7C" w14:paraId="1DA58182" w14:textId="77777777">
        <w:tc>
          <w:tcPr>
            <w:tcW w:w="2877" w:type="dxa"/>
            <w:tcBorders>
              <w:top w:val="single" w:sz="4" w:space="0" w:color="auto"/>
              <w:left w:val="single" w:sz="4" w:space="0" w:color="auto"/>
              <w:bottom w:val="single" w:sz="4" w:space="0" w:color="auto"/>
              <w:right w:val="single" w:sz="4" w:space="0" w:color="auto"/>
            </w:tcBorders>
          </w:tcPr>
          <w:p w14:paraId="39CBBE20" w14:textId="77777777" w:rsidR="00286C99" w:rsidRPr="006B0F7C" w:rsidRDefault="00286C99" w:rsidP="00286C99">
            <w:pPr>
              <w:pStyle w:val="Erluterungstext"/>
            </w:pPr>
            <w:bookmarkStart w:id="378" w:name="OLE_LINK60"/>
            <w:bookmarkStart w:id="379" w:name="OLE_LINK148"/>
            <w:r w:rsidRPr="006B0F7C">
              <w:rPr>
                <w:szCs w:val="22"/>
              </w:rPr>
              <w:t>Randbedingung</w:t>
            </w:r>
          </w:p>
        </w:tc>
        <w:tc>
          <w:tcPr>
            <w:tcW w:w="5343" w:type="dxa"/>
            <w:tcBorders>
              <w:top w:val="single" w:sz="4" w:space="0" w:color="auto"/>
              <w:left w:val="single" w:sz="4" w:space="0" w:color="auto"/>
              <w:bottom w:val="single" w:sz="4" w:space="0" w:color="auto"/>
              <w:right w:val="single" w:sz="4" w:space="0" w:color="auto"/>
            </w:tcBorders>
          </w:tcPr>
          <w:p w14:paraId="5849AE03" w14:textId="77777777" w:rsidR="00286C99" w:rsidRPr="006B0F7C" w:rsidRDefault="00286C99" w:rsidP="00286C99">
            <w:pPr>
              <w:pStyle w:val="Erluterungstext"/>
            </w:pPr>
            <w:r w:rsidRPr="006B0F7C">
              <w:rPr>
                <w:szCs w:val="22"/>
              </w:rPr>
              <w:t>Erläuterung</w:t>
            </w:r>
          </w:p>
        </w:tc>
      </w:tr>
      <w:tr w:rsidR="00286C99" w:rsidRPr="006B0F7C" w14:paraId="0C32C68D" w14:textId="77777777">
        <w:tc>
          <w:tcPr>
            <w:tcW w:w="2877" w:type="dxa"/>
            <w:tcBorders>
              <w:top w:val="single" w:sz="4" w:space="0" w:color="auto"/>
              <w:left w:val="single" w:sz="4" w:space="0" w:color="auto"/>
              <w:bottom w:val="single" w:sz="4" w:space="0" w:color="auto"/>
              <w:right w:val="single" w:sz="4" w:space="0" w:color="auto"/>
            </w:tcBorders>
          </w:tcPr>
          <w:p w14:paraId="71661896" w14:textId="77777777" w:rsidR="00286C99" w:rsidRPr="006B0F7C" w:rsidRDefault="00286C99" w:rsidP="00286C99">
            <w:pPr>
              <w:pStyle w:val="Erluterungstext"/>
            </w:pPr>
            <w:r w:rsidRPr="006B0F7C">
              <w:rPr>
                <w:szCs w:val="22"/>
              </w:rPr>
              <w:t>Hardware-Infrastruktur</w:t>
            </w:r>
          </w:p>
        </w:tc>
        <w:tc>
          <w:tcPr>
            <w:tcW w:w="5343" w:type="dxa"/>
            <w:tcBorders>
              <w:top w:val="single" w:sz="4" w:space="0" w:color="auto"/>
              <w:left w:val="single" w:sz="4" w:space="0" w:color="auto"/>
              <w:bottom w:val="single" w:sz="4" w:space="0" w:color="auto"/>
              <w:right w:val="single" w:sz="4" w:space="0" w:color="auto"/>
            </w:tcBorders>
          </w:tcPr>
          <w:p w14:paraId="74CA33D1" w14:textId="77777777" w:rsidR="00286C99" w:rsidRPr="006B0F7C" w:rsidRDefault="00286C99" w:rsidP="00286C99">
            <w:pPr>
              <w:pStyle w:val="Erluterungstext"/>
            </w:pPr>
            <w:r w:rsidRPr="006B0F7C">
              <w:rPr>
                <w:szCs w:val="22"/>
              </w:rPr>
              <w:t>Prozessoren, Speicher, Netzwerke, Firewalls und andere relevante Elemente der Hardware- Infrastruktur</w:t>
            </w:r>
          </w:p>
        </w:tc>
      </w:tr>
      <w:tr w:rsidR="00286C99" w:rsidRPr="006B0F7C" w14:paraId="0B58F8DA" w14:textId="77777777">
        <w:tc>
          <w:tcPr>
            <w:tcW w:w="2877" w:type="dxa"/>
            <w:tcBorders>
              <w:top w:val="single" w:sz="4" w:space="0" w:color="auto"/>
              <w:left w:val="single" w:sz="4" w:space="0" w:color="auto"/>
              <w:bottom w:val="single" w:sz="4" w:space="0" w:color="auto"/>
              <w:right w:val="single" w:sz="4" w:space="0" w:color="auto"/>
            </w:tcBorders>
          </w:tcPr>
          <w:p w14:paraId="12F7B8D0" w14:textId="77777777" w:rsidR="00286C99" w:rsidRPr="006B0F7C" w:rsidRDefault="00286C99" w:rsidP="00286C99">
            <w:pPr>
              <w:pStyle w:val="Erluterungstext"/>
            </w:pPr>
            <w:r w:rsidRPr="006B0F7C">
              <w:rPr>
                <w:szCs w:val="22"/>
              </w:rPr>
              <w:t>Software-Infrastruktur</w:t>
            </w:r>
          </w:p>
        </w:tc>
        <w:tc>
          <w:tcPr>
            <w:tcW w:w="5343" w:type="dxa"/>
            <w:tcBorders>
              <w:top w:val="single" w:sz="4" w:space="0" w:color="auto"/>
              <w:left w:val="single" w:sz="4" w:space="0" w:color="auto"/>
              <w:bottom w:val="single" w:sz="4" w:space="0" w:color="auto"/>
              <w:right w:val="single" w:sz="4" w:space="0" w:color="auto"/>
            </w:tcBorders>
          </w:tcPr>
          <w:p w14:paraId="4479AFC5" w14:textId="77777777" w:rsidR="00286C99" w:rsidRPr="006B0F7C" w:rsidRDefault="00286C99" w:rsidP="00286C99">
            <w:pPr>
              <w:pStyle w:val="Erluterungstext"/>
            </w:pPr>
            <w:r w:rsidRPr="006B0F7C">
              <w:rPr>
                <w:szCs w:val="22"/>
              </w:rPr>
              <w:t>Betriebssysteme, Datenbanksysteme, Middleware, Kommunikationssysteme, Transaktionsmonitor, Webserver, Verzeichnisdienste</w:t>
            </w:r>
          </w:p>
        </w:tc>
      </w:tr>
      <w:tr w:rsidR="00286C99" w:rsidRPr="006B0F7C" w14:paraId="53A62925" w14:textId="77777777">
        <w:tc>
          <w:tcPr>
            <w:tcW w:w="2877" w:type="dxa"/>
            <w:tcBorders>
              <w:top w:val="single" w:sz="4" w:space="0" w:color="auto"/>
              <w:left w:val="single" w:sz="4" w:space="0" w:color="auto"/>
              <w:bottom w:val="single" w:sz="4" w:space="0" w:color="auto"/>
              <w:right w:val="single" w:sz="4" w:space="0" w:color="auto"/>
            </w:tcBorders>
          </w:tcPr>
          <w:p w14:paraId="6F4F8654" w14:textId="77777777" w:rsidR="00286C99" w:rsidRPr="006B0F7C" w:rsidRDefault="00286C99" w:rsidP="00286C99">
            <w:pPr>
              <w:pStyle w:val="Erluterungstext"/>
            </w:pPr>
            <w:r w:rsidRPr="006B0F7C">
              <w:rPr>
                <w:szCs w:val="22"/>
              </w:rPr>
              <w:t>Systembetrieb</w:t>
            </w:r>
          </w:p>
        </w:tc>
        <w:tc>
          <w:tcPr>
            <w:tcW w:w="5343" w:type="dxa"/>
            <w:tcBorders>
              <w:top w:val="single" w:sz="4" w:space="0" w:color="auto"/>
              <w:left w:val="single" w:sz="4" w:space="0" w:color="auto"/>
              <w:bottom w:val="single" w:sz="4" w:space="0" w:color="auto"/>
              <w:right w:val="single" w:sz="4" w:space="0" w:color="auto"/>
            </w:tcBorders>
          </w:tcPr>
          <w:p w14:paraId="58E13B20" w14:textId="77777777" w:rsidR="00286C99" w:rsidRPr="006B0F7C" w:rsidRDefault="00286C99" w:rsidP="00286C99">
            <w:pPr>
              <w:pStyle w:val="Erluterungstext"/>
            </w:pPr>
            <w:r w:rsidRPr="006B0F7C">
              <w:rPr>
                <w:szCs w:val="22"/>
              </w:rPr>
              <w:t>Batch- oder Onlinebetrieb des Systems oder notwendiger externer Systeme?</w:t>
            </w:r>
          </w:p>
        </w:tc>
      </w:tr>
      <w:tr w:rsidR="00286C99" w:rsidRPr="006B0F7C" w14:paraId="54EF16B1" w14:textId="77777777">
        <w:tc>
          <w:tcPr>
            <w:tcW w:w="2877" w:type="dxa"/>
            <w:tcBorders>
              <w:top w:val="single" w:sz="4" w:space="0" w:color="auto"/>
              <w:left w:val="single" w:sz="4" w:space="0" w:color="auto"/>
              <w:bottom w:val="single" w:sz="4" w:space="0" w:color="auto"/>
              <w:right w:val="single" w:sz="4" w:space="0" w:color="auto"/>
            </w:tcBorders>
          </w:tcPr>
          <w:p w14:paraId="28854736" w14:textId="77777777" w:rsidR="00286C99" w:rsidRPr="006B0F7C" w:rsidRDefault="00286C99" w:rsidP="00286C99">
            <w:pPr>
              <w:pStyle w:val="Erluterungstext"/>
            </w:pPr>
            <w:r w:rsidRPr="006B0F7C">
              <w:rPr>
                <w:szCs w:val="22"/>
              </w:rPr>
              <w:t>Verfügbarkeit der Laufzeitumgebung</w:t>
            </w:r>
          </w:p>
        </w:tc>
        <w:tc>
          <w:tcPr>
            <w:tcW w:w="5343" w:type="dxa"/>
            <w:tcBorders>
              <w:top w:val="single" w:sz="4" w:space="0" w:color="auto"/>
              <w:left w:val="single" w:sz="4" w:space="0" w:color="auto"/>
              <w:bottom w:val="single" w:sz="4" w:space="0" w:color="auto"/>
              <w:right w:val="single" w:sz="4" w:space="0" w:color="auto"/>
            </w:tcBorders>
          </w:tcPr>
          <w:p w14:paraId="1C09A322" w14:textId="77777777" w:rsidR="00286C99" w:rsidRPr="006B0F7C" w:rsidRDefault="00286C99" w:rsidP="00286C99">
            <w:pPr>
              <w:pStyle w:val="Erluterungstext"/>
            </w:pPr>
            <w:r w:rsidRPr="006B0F7C">
              <w:rPr>
                <w:szCs w:val="22"/>
              </w:rPr>
              <w:t>Rechenzentrum mit 7x24h Betriebszeit?</w:t>
            </w:r>
          </w:p>
          <w:p w14:paraId="38C411E3" w14:textId="77777777" w:rsidR="00286C99" w:rsidRPr="006B0F7C" w:rsidRDefault="00286C99" w:rsidP="00286C99">
            <w:pPr>
              <w:pStyle w:val="Erluterungstext"/>
            </w:pPr>
            <w:r w:rsidRPr="006B0F7C">
              <w:rPr>
                <w:szCs w:val="22"/>
              </w:rPr>
              <w:t>Gibt es Wartungs- oder Backupzeiten mit eingeschränkter Verfügbarkeit des Systems oder wichtiger Systemteile?</w:t>
            </w:r>
          </w:p>
        </w:tc>
      </w:tr>
      <w:tr w:rsidR="00286C99" w:rsidRPr="006B0F7C" w14:paraId="2E470305" w14:textId="77777777">
        <w:tc>
          <w:tcPr>
            <w:tcW w:w="2877" w:type="dxa"/>
            <w:tcBorders>
              <w:top w:val="single" w:sz="4" w:space="0" w:color="auto"/>
              <w:left w:val="single" w:sz="4" w:space="0" w:color="auto"/>
              <w:bottom w:val="single" w:sz="4" w:space="0" w:color="auto"/>
              <w:right w:val="single" w:sz="4" w:space="0" w:color="auto"/>
            </w:tcBorders>
          </w:tcPr>
          <w:p w14:paraId="73466D59" w14:textId="77777777" w:rsidR="00286C99" w:rsidRPr="006B0F7C" w:rsidRDefault="00286C99" w:rsidP="00286C99">
            <w:pPr>
              <w:pStyle w:val="Erluterungstext"/>
            </w:pPr>
            <w:r w:rsidRPr="006B0F7C">
              <w:rPr>
                <w:szCs w:val="22"/>
              </w:rPr>
              <w:t>Grafische Oberfläche</w:t>
            </w:r>
          </w:p>
        </w:tc>
        <w:tc>
          <w:tcPr>
            <w:tcW w:w="5343" w:type="dxa"/>
            <w:tcBorders>
              <w:top w:val="single" w:sz="4" w:space="0" w:color="auto"/>
              <w:left w:val="single" w:sz="4" w:space="0" w:color="auto"/>
              <w:bottom w:val="single" w:sz="4" w:space="0" w:color="auto"/>
              <w:right w:val="single" w:sz="4" w:space="0" w:color="auto"/>
            </w:tcBorders>
          </w:tcPr>
          <w:p w14:paraId="6FDDE27F" w14:textId="77777777" w:rsidR="00286C99" w:rsidRPr="006B0F7C" w:rsidRDefault="00286C99" w:rsidP="00286C99">
            <w:pPr>
              <w:pStyle w:val="Erluterungstext"/>
            </w:pPr>
            <w:r w:rsidRPr="006B0F7C">
              <w:rPr>
                <w:szCs w:val="22"/>
              </w:rPr>
              <w:t>Existieren Vorgaben hinsichtlich grafischer Oberfläche (Style Guide)?</w:t>
            </w:r>
          </w:p>
        </w:tc>
      </w:tr>
      <w:tr w:rsidR="00286C99" w:rsidRPr="006B0F7C" w14:paraId="3DC5546F" w14:textId="77777777">
        <w:tc>
          <w:tcPr>
            <w:tcW w:w="2877" w:type="dxa"/>
            <w:tcBorders>
              <w:top w:val="single" w:sz="4" w:space="0" w:color="auto"/>
              <w:left w:val="single" w:sz="4" w:space="0" w:color="auto"/>
              <w:bottom w:val="single" w:sz="4" w:space="0" w:color="auto"/>
              <w:right w:val="single" w:sz="4" w:space="0" w:color="auto"/>
            </w:tcBorders>
          </w:tcPr>
          <w:p w14:paraId="754BAB68" w14:textId="77777777" w:rsidR="00286C99" w:rsidRPr="006B0F7C" w:rsidRDefault="00286C99" w:rsidP="00286C99">
            <w:pPr>
              <w:pStyle w:val="Erluterungstext"/>
            </w:pPr>
            <w:r w:rsidRPr="006B0F7C">
              <w:rPr>
                <w:szCs w:val="22"/>
              </w:rPr>
              <w:t>Bibliotheken, Frameworks und Komponenten</w:t>
            </w:r>
          </w:p>
        </w:tc>
        <w:tc>
          <w:tcPr>
            <w:tcW w:w="5343" w:type="dxa"/>
            <w:tcBorders>
              <w:top w:val="single" w:sz="4" w:space="0" w:color="auto"/>
              <w:left w:val="single" w:sz="4" w:space="0" w:color="auto"/>
              <w:bottom w:val="single" w:sz="4" w:space="0" w:color="auto"/>
              <w:right w:val="single" w:sz="4" w:space="0" w:color="auto"/>
            </w:tcBorders>
          </w:tcPr>
          <w:p w14:paraId="72FBB7C1" w14:textId="77777777" w:rsidR="00286C99" w:rsidRPr="006B0F7C" w:rsidRDefault="00286C99" w:rsidP="00286C99">
            <w:pPr>
              <w:pStyle w:val="Erluterungstext"/>
            </w:pPr>
            <w:r w:rsidRPr="006B0F7C">
              <w:rPr>
                <w:szCs w:val="22"/>
              </w:rPr>
              <w:t>Sollen bestimmte „Software-Fertigteile“ eingesetzt werden?</w:t>
            </w:r>
          </w:p>
        </w:tc>
      </w:tr>
      <w:tr w:rsidR="00286C99" w:rsidRPr="006B0F7C" w14:paraId="66A9FEF9" w14:textId="77777777">
        <w:tc>
          <w:tcPr>
            <w:tcW w:w="2877" w:type="dxa"/>
            <w:tcBorders>
              <w:top w:val="single" w:sz="4" w:space="0" w:color="auto"/>
              <w:left w:val="single" w:sz="4" w:space="0" w:color="auto"/>
              <w:bottom w:val="single" w:sz="4" w:space="0" w:color="auto"/>
              <w:right w:val="single" w:sz="4" w:space="0" w:color="auto"/>
            </w:tcBorders>
          </w:tcPr>
          <w:p w14:paraId="564500C3" w14:textId="77777777" w:rsidR="00286C99" w:rsidRPr="006B0F7C" w:rsidRDefault="00286C99" w:rsidP="00286C99">
            <w:pPr>
              <w:pStyle w:val="Erluterungstext"/>
            </w:pPr>
            <w:r w:rsidRPr="006B0F7C">
              <w:rPr>
                <w:szCs w:val="22"/>
              </w:rPr>
              <w:t>Programmiersprachen</w:t>
            </w:r>
          </w:p>
        </w:tc>
        <w:tc>
          <w:tcPr>
            <w:tcW w:w="5343" w:type="dxa"/>
            <w:tcBorders>
              <w:top w:val="single" w:sz="4" w:space="0" w:color="auto"/>
              <w:left w:val="single" w:sz="4" w:space="0" w:color="auto"/>
              <w:bottom w:val="single" w:sz="4" w:space="0" w:color="auto"/>
              <w:right w:val="single" w:sz="4" w:space="0" w:color="auto"/>
            </w:tcBorders>
          </w:tcPr>
          <w:p w14:paraId="303B1BE5" w14:textId="77777777" w:rsidR="00286C99" w:rsidRPr="006B0F7C" w:rsidRDefault="00286C99" w:rsidP="00286C99">
            <w:pPr>
              <w:pStyle w:val="Erluterungstext"/>
            </w:pPr>
            <w:r w:rsidRPr="006B0F7C">
              <w:rPr>
                <w:szCs w:val="22"/>
              </w:rPr>
              <w:t>Objektorientierte, strukturierte, deklarative oder</w:t>
            </w:r>
            <w:r w:rsidRPr="006B0F7C">
              <w:rPr>
                <w:szCs w:val="22"/>
              </w:rPr>
              <w:br/>
              <w:t>Regelsprachen, kompilierte oder interpretierte</w:t>
            </w:r>
            <w:r w:rsidRPr="006B0F7C">
              <w:rPr>
                <w:szCs w:val="22"/>
              </w:rPr>
              <w:br/>
              <w:t>Sprachen?</w:t>
            </w:r>
          </w:p>
        </w:tc>
      </w:tr>
      <w:tr w:rsidR="00286C99" w:rsidRPr="006B0F7C" w14:paraId="711A0B23" w14:textId="77777777">
        <w:tc>
          <w:tcPr>
            <w:tcW w:w="2877" w:type="dxa"/>
            <w:tcBorders>
              <w:top w:val="single" w:sz="4" w:space="0" w:color="auto"/>
              <w:left w:val="single" w:sz="4" w:space="0" w:color="auto"/>
              <w:bottom w:val="single" w:sz="4" w:space="0" w:color="auto"/>
              <w:right w:val="single" w:sz="4" w:space="0" w:color="auto"/>
            </w:tcBorders>
          </w:tcPr>
          <w:p w14:paraId="22A78E0B" w14:textId="77777777" w:rsidR="00286C99" w:rsidRPr="006B0F7C" w:rsidRDefault="00286C99" w:rsidP="00286C99">
            <w:pPr>
              <w:pStyle w:val="Erluterungstext"/>
            </w:pPr>
            <w:r w:rsidRPr="006B0F7C">
              <w:rPr>
                <w:szCs w:val="22"/>
              </w:rPr>
              <w:t>Referenzarchitekturen</w:t>
            </w:r>
          </w:p>
        </w:tc>
        <w:tc>
          <w:tcPr>
            <w:tcW w:w="5343" w:type="dxa"/>
            <w:tcBorders>
              <w:top w:val="single" w:sz="4" w:space="0" w:color="auto"/>
              <w:left w:val="single" w:sz="4" w:space="0" w:color="auto"/>
              <w:bottom w:val="single" w:sz="4" w:space="0" w:color="auto"/>
              <w:right w:val="single" w:sz="4" w:space="0" w:color="auto"/>
            </w:tcBorders>
          </w:tcPr>
          <w:p w14:paraId="110111F1" w14:textId="77777777" w:rsidR="00286C99" w:rsidRPr="006B0F7C" w:rsidRDefault="00286C99" w:rsidP="00286C99">
            <w:pPr>
              <w:pStyle w:val="Erluterungstext"/>
            </w:pPr>
            <w:r w:rsidRPr="006B0F7C">
              <w:rPr>
                <w:szCs w:val="22"/>
              </w:rPr>
              <w:t>Gibt es in der Organisation vergleichbare oder übertragbare Referenzprojekte?</w:t>
            </w:r>
          </w:p>
        </w:tc>
      </w:tr>
      <w:tr w:rsidR="00286C99" w:rsidRPr="006B0F7C" w14:paraId="4F175D17" w14:textId="77777777">
        <w:tc>
          <w:tcPr>
            <w:tcW w:w="2877" w:type="dxa"/>
            <w:tcBorders>
              <w:top w:val="single" w:sz="4" w:space="0" w:color="auto"/>
              <w:left w:val="single" w:sz="4" w:space="0" w:color="auto"/>
              <w:bottom w:val="single" w:sz="4" w:space="0" w:color="auto"/>
              <w:right w:val="single" w:sz="4" w:space="0" w:color="auto"/>
            </w:tcBorders>
          </w:tcPr>
          <w:p w14:paraId="0F2A2D96" w14:textId="77777777" w:rsidR="00286C99" w:rsidRPr="006B0F7C" w:rsidRDefault="00286C99" w:rsidP="00286C99">
            <w:pPr>
              <w:pStyle w:val="Erluterungstext"/>
            </w:pPr>
            <w:r w:rsidRPr="006B0F7C">
              <w:rPr>
                <w:szCs w:val="22"/>
              </w:rPr>
              <w:t>Analyse- und Entwurfsmethoden</w:t>
            </w:r>
          </w:p>
        </w:tc>
        <w:tc>
          <w:tcPr>
            <w:tcW w:w="5343" w:type="dxa"/>
            <w:tcBorders>
              <w:top w:val="single" w:sz="4" w:space="0" w:color="auto"/>
              <w:left w:val="single" w:sz="4" w:space="0" w:color="auto"/>
              <w:bottom w:val="single" w:sz="4" w:space="0" w:color="auto"/>
              <w:right w:val="single" w:sz="4" w:space="0" w:color="auto"/>
            </w:tcBorders>
          </w:tcPr>
          <w:p w14:paraId="60238E4F" w14:textId="77777777" w:rsidR="00286C99" w:rsidRPr="006B0F7C" w:rsidRDefault="00286C99" w:rsidP="00286C99">
            <w:pPr>
              <w:pStyle w:val="Erluterungstext"/>
            </w:pPr>
            <w:r w:rsidRPr="006B0F7C">
              <w:rPr>
                <w:szCs w:val="22"/>
              </w:rPr>
              <w:t>Objektorientierte oder strukturierte Methoden?</w:t>
            </w:r>
          </w:p>
        </w:tc>
      </w:tr>
      <w:tr w:rsidR="00286C99" w:rsidRPr="006B0F7C" w14:paraId="0D35B955" w14:textId="77777777">
        <w:tc>
          <w:tcPr>
            <w:tcW w:w="2877" w:type="dxa"/>
            <w:tcBorders>
              <w:top w:val="single" w:sz="4" w:space="0" w:color="auto"/>
              <w:left w:val="single" w:sz="4" w:space="0" w:color="auto"/>
              <w:bottom w:val="single" w:sz="4" w:space="0" w:color="auto"/>
              <w:right w:val="single" w:sz="4" w:space="0" w:color="auto"/>
            </w:tcBorders>
          </w:tcPr>
          <w:p w14:paraId="4E5B26E1" w14:textId="77777777" w:rsidR="00286C99" w:rsidRPr="006B0F7C" w:rsidRDefault="00286C99" w:rsidP="00286C99">
            <w:pPr>
              <w:pStyle w:val="Erluterungstext"/>
            </w:pPr>
            <w:r w:rsidRPr="006B0F7C">
              <w:rPr>
                <w:szCs w:val="22"/>
              </w:rPr>
              <w:t>Datenstrukturen</w:t>
            </w:r>
          </w:p>
        </w:tc>
        <w:tc>
          <w:tcPr>
            <w:tcW w:w="5343" w:type="dxa"/>
            <w:tcBorders>
              <w:top w:val="single" w:sz="4" w:space="0" w:color="auto"/>
              <w:left w:val="single" w:sz="4" w:space="0" w:color="auto"/>
              <w:bottom w:val="single" w:sz="4" w:space="0" w:color="auto"/>
              <w:right w:val="single" w:sz="4" w:space="0" w:color="auto"/>
            </w:tcBorders>
          </w:tcPr>
          <w:p w14:paraId="19EF5251" w14:textId="77777777" w:rsidR="00286C99" w:rsidRPr="006B0F7C" w:rsidRDefault="00286C99" w:rsidP="00286C99">
            <w:pPr>
              <w:pStyle w:val="Erluterungstext"/>
            </w:pPr>
            <w:r w:rsidRPr="006B0F7C">
              <w:rPr>
                <w:szCs w:val="22"/>
              </w:rPr>
              <w:t>Vorgaben für bestimmte Datenstrukturen, Schnittstellen zu bestehenden Datenbanken oder Dateien</w:t>
            </w:r>
          </w:p>
        </w:tc>
      </w:tr>
      <w:tr w:rsidR="00286C99" w:rsidRPr="006B0F7C" w14:paraId="2380FA37" w14:textId="77777777">
        <w:tc>
          <w:tcPr>
            <w:tcW w:w="2877" w:type="dxa"/>
            <w:tcBorders>
              <w:top w:val="single" w:sz="4" w:space="0" w:color="auto"/>
              <w:left w:val="single" w:sz="4" w:space="0" w:color="auto"/>
              <w:bottom w:val="single" w:sz="4" w:space="0" w:color="auto"/>
              <w:right w:val="single" w:sz="4" w:space="0" w:color="auto"/>
            </w:tcBorders>
          </w:tcPr>
          <w:p w14:paraId="6113A56E" w14:textId="77777777" w:rsidR="00286C99" w:rsidRPr="006B0F7C" w:rsidRDefault="00286C99" w:rsidP="00286C99">
            <w:pPr>
              <w:pStyle w:val="Erluterungstext"/>
            </w:pPr>
            <w:r w:rsidRPr="006B0F7C">
              <w:rPr>
                <w:szCs w:val="22"/>
              </w:rPr>
              <w:t>Programmierschnittstellen</w:t>
            </w:r>
          </w:p>
        </w:tc>
        <w:tc>
          <w:tcPr>
            <w:tcW w:w="5343" w:type="dxa"/>
            <w:tcBorders>
              <w:top w:val="single" w:sz="4" w:space="0" w:color="auto"/>
              <w:left w:val="single" w:sz="4" w:space="0" w:color="auto"/>
              <w:bottom w:val="single" w:sz="4" w:space="0" w:color="auto"/>
              <w:right w:val="single" w:sz="4" w:space="0" w:color="auto"/>
            </w:tcBorders>
          </w:tcPr>
          <w:p w14:paraId="49BE459A" w14:textId="77777777" w:rsidR="00286C99" w:rsidRPr="006B0F7C" w:rsidRDefault="00286C99" w:rsidP="00286C99">
            <w:pPr>
              <w:pStyle w:val="Erluterungstext"/>
            </w:pPr>
            <w:r w:rsidRPr="006B0F7C">
              <w:rPr>
                <w:szCs w:val="22"/>
              </w:rPr>
              <w:t>Schnittstellen zu bestehenden Programmen</w:t>
            </w:r>
          </w:p>
        </w:tc>
      </w:tr>
      <w:tr w:rsidR="00286C99" w:rsidRPr="006B0F7C" w14:paraId="713B2128" w14:textId="77777777">
        <w:tc>
          <w:tcPr>
            <w:tcW w:w="2877" w:type="dxa"/>
            <w:tcBorders>
              <w:top w:val="single" w:sz="4" w:space="0" w:color="auto"/>
              <w:left w:val="single" w:sz="4" w:space="0" w:color="auto"/>
              <w:bottom w:val="single" w:sz="4" w:space="0" w:color="auto"/>
              <w:right w:val="single" w:sz="4" w:space="0" w:color="auto"/>
            </w:tcBorders>
          </w:tcPr>
          <w:p w14:paraId="260BDE95" w14:textId="77777777" w:rsidR="00286C99" w:rsidRPr="006B0F7C" w:rsidRDefault="00286C99" w:rsidP="00286C99">
            <w:pPr>
              <w:pStyle w:val="Erluterungstext"/>
            </w:pPr>
            <w:r w:rsidRPr="006B0F7C">
              <w:rPr>
                <w:szCs w:val="22"/>
              </w:rPr>
              <w:t>Programmiervorgaben</w:t>
            </w:r>
          </w:p>
        </w:tc>
        <w:tc>
          <w:tcPr>
            <w:tcW w:w="5343" w:type="dxa"/>
            <w:tcBorders>
              <w:top w:val="single" w:sz="4" w:space="0" w:color="auto"/>
              <w:left w:val="single" w:sz="4" w:space="0" w:color="auto"/>
              <w:bottom w:val="single" w:sz="4" w:space="0" w:color="auto"/>
              <w:right w:val="single" w:sz="4" w:space="0" w:color="auto"/>
            </w:tcBorders>
          </w:tcPr>
          <w:p w14:paraId="3066C25C" w14:textId="77777777" w:rsidR="00286C99" w:rsidRPr="006B0F7C" w:rsidRDefault="00286C99" w:rsidP="00286C99">
            <w:pPr>
              <w:pStyle w:val="Erluterungstext"/>
            </w:pPr>
            <w:r w:rsidRPr="006B0F7C">
              <w:rPr>
                <w:szCs w:val="22"/>
              </w:rPr>
              <w:t>Programmierkonventionen, fester Programmaufbau</w:t>
            </w:r>
          </w:p>
        </w:tc>
      </w:tr>
      <w:tr w:rsidR="00286C99" w:rsidRPr="006B0F7C" w14:paraId="28F03032" w14:textId="77777777">
        <w:tc>
          <w:tcPr>
            <w:tcW w:w="2877" w:type="dxa"/>
            <w:tcBorders>
              <w:top w:val="single" w:sz="4" w:space="0" w:color="auto"/>
              <w:left w:val="single" w:sz="4" w:space="0" w:color="auto"/>
              <w:bottom w:val="single" w:sz="4" w:space="0" w:color="auto"/>
              <w:right w:val="single" w:sz="4" w:space="0" w:color="auto"/>
            </w:tcBorders>
          </w:tcPr>
          <w:p w14:paraId="0473DE4A" w14:textId="77777777" w:rsidR="00286C99" w:rsidRPr="006B0F7C" w:rsidRDefault="00286C99" w:rsidP="00286C99">
            <w:pPr>
              <w:pStyle w:val="Erluterungstext"/>
            </w:pPr>
            <w:r w:rsidRPr="006B0F7C">
              <w:rPr>
                <w:szCs w:val="22"/>
              </w:rPr>
              <w:t>Technische Kommunikation</w:t>
            </w:r>
          </w:p>
        </w:tc>
        <w:tc>
          <w:tcPr>
            <w:tcW w:w="5343" w:type="dxa"/>
            <w:tcBorders>
              <w:top w:val="single" w:sz="4" w:space="0" w:color="auto"/>
              <w:left w:val="single" w:sz="4" w:space="0" w:color="auto"/>
              <w:bottom w:val="single" w:sz="4" w:space="0" w:color="auto"/>
              <w:right w:val="single" w:sz="4" w:space="0" w:color="auto"/>
            </w:tcBorders>
          </w:tcPr>
          <w:p w14:paraId="6C237FF1" w14:textId="77777777" w:rsidR="00286C99" w:rsidRPr="006B0F7C" w:rsidRDefault="00286C99" w:rsidP="00286C99">
            <w:pPr>
              <w:pStyle w:val="Erluterungstext"/>
            </w:pPr>
            <w:r w:rsidRPr="006B0F7C">
              <w:rPr>
                <w:szCs w:val="22"/>
              </w:rPr>
              <w:t>Synchron oder asynchron, Protokolle</w:t>
            </w:r>
          </w:p>
        </w:tc>
      </w:tr>
      <w:tr w:rsidR="00286C99" w:rsidRPr="006B0F7C" w14:paraId="4433DE57" w14:textId="77777777">
        <w:tc>
          <w:tcPr>
            <w:tcW w:w="2877" w:type="dxa"/>
            <w:tcBorders>
              <w:top w:val="single" w:sz="4" w:space="0" w:color="auto"/>
              <w:left w:val="single" w:sz="4" w:space="0" w:color="auto"/>
              <w:bottom w:val="single" w:sz="4" w:space="0" w:color="auto"/>
              <w:right w:val="single" w:sz="4" w:space="0" w:color="auto"/>
            </w:tcBorders>
          </w:tcPr>
          <w:p w14:paraId="2175BA85" w14:textId="77777777" w:rsidR="00286C99" w:rsidRPr="006B0F7C" w:rsidRDefault="00286C99" w:rsidP="00286C99">
            <w:pPr>
              <w:pStyle w:val="Erluterungstext"/>
              <w:rPr>
                <w:szCs w:val="22"/>
              </w:rPr>
            </w:pPr>
            <w:r w:rsidRPr="006B0F7C">
              <w:rPr>
                <w:szCs w:val="22"/>
              </w:rPr>
              <w:t>Betriebssystem und Middleware</w:t>
            </w:r>
          </w:p>
        </w:tc>
        <w:tc>
          <w:tcPr>
            <w:tcW w:w="5343" w:type="dxa"/>
            <w:tcBorders>
              <w:top w:val="single" w:sz="4" w:space="0" w:color="auto"/>
              <w:left w:val="single" w:sz="4" w:space="0" w:color="auto"/>
              <w:bottom w:val="single" w:sz="4" w:space="0" w:color="auto"/>
              <w:right w:val="single" w:sz="4" w:space="0" w:color="auto"/>
            </w:tcBorders>
          </w:tcPr>
          <w:p w14:paraId="3C813750" w14:textId="77777777" w:rsidR="00286C99" w:rsidRPr="006B0F7C" w:rsidRDefault="00286C99" w:rsidP="00286C99">
            <w:pPr>
              <w:pStyle w:val="Erluterungstext"/>
              <w:rPr>
                <w:szCs w:val="22"/>
              </w:rPr>
            </w:pPr>
            <w:r w:rsidRPr="006B0F7C">
              <w:rPr>
                <w:szCs w:val="22"/>
              </w:rPr>
              <w:t>Vorgegebene Betriebssysteme oder Middleware</w:t>
            </w:r>
          </w:p>
        </w:tc>
      </w:tr>
    </w:tbl>
    <w:p w14:paraId="14E58720" w14:textId="77777777" w:rsidR="00286C99" w:rsidRPr="00D62916" w:rsidRDefault="00286C99" w:rsidP="00286C99">
      <w:pPr>
        <w:spacing w:before="56" w:after="113"/>
        <w:rPr>
          <w:rFonts w:cs="Arial"/>
          <w:sz w:val="20"/>
        </w:rPr>
      </w:pPr>
    </w:p>
    <w:p w14:paraId="447D9018" w14:textId="77777777" w:rsidR="00286C99" w:rsidRPr="00D62916" w:rsidRDefault="00286C99" w:rsidP="00286C99">
      <w:pPr>
        <w:pStyle w:val="berschrift2"/>
      </w:pPr>
      <w:bookmarkStart w:id="380" w:name="_Toc22396696"/>
      <w:bookmarkStart w:id="381" w:name="_Toc161293429"/>
      <w:bookmarkStart w:id="382" w:name="_Toc188159225"/>
      <w:bookmarkEnd w:id="378"/>
      <w:bookmarkEnd w:id="379"/>
      <w:r w:rsidRPr="00D62916">
        <w:t>Organisatorische Randbedingungen</w:t>
      </w:r>
      <w:bookmarkEnd w:id="380"/>
      <w:bookmarkEnd w:id="381"/>
      <w:bookmarkEnd w:id="382"/>
    </w:p>
    <w:p w14:paraId="200DCEC6" w14:textId="77777777" w:rsidR="00286C99" w:rsidRPr="00D62916" w:rsidRDefault="00286C99" w:rsidP="00286C99">
      <w:pPr>
        <w:pStyle w:val="Erluterungberschrift"/>
      </w:pPr>
      <w:bookmarkStart w:id="383" w:name="OLE_LINK151"/>
      <w:bookmarkStart w:id="384" w:name="OLE_LINK152"/>
      <w:r w:rsidRPr="00D62916">
        <w:rPr>
          <w:szCs w:val="22"/>
        </w:rPr>
        <w:t>Inhalt</w:t>
      </w:r>
    </w:p>
    <w:p w14:paraId="4CC2448A" w14:textId="77777777" w:rsidR="00286C99" w:rsidRPr="00D62916" w:rsidRDefault="00286C99" w:rsidP="00286C99">
      <w:pPr>
        <w:pStyle w:val="Erluterungstext"/>
        <w:rPr>
          <w:szCs w:val="22"/>
        </w:rPr>
      </w:pPr>
      <w:r w:rsidRPr="00D62916">
        <w:rPr>
          <w:szCs w:val="22"/>
        </w:rPr>
        <w:t>Tragen Sie hier alle organisatorischen, strukturellen und ressourcenbezogenen Randbedingungen ein. Zu dieser Kategorie gehören auch Standards, die Sie einhalten müssen und juristische Randbedingungen.</w:t>
      </w:r>
    </w:p>
    <w:p w14:paraId="53CC4E54" w14:textId="77777777" w:rsidR="00286C99" w:rsidRPr="00D62916" w:rsidRDefault="00286C99" w:rsidP="00286C99">
      <w:pPr>
        <w:pStyle w:val="Erluterungstext"/>
        <w:rPr>
          <w:szCs w:val="22"/>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14:paraId="0EA0CF98" w14:textId="77777777">
        <w:tc>
          <w:tcPr>
            <w:tcW w:w="8220" w:type="dxa"/>
            <w:gridSpan w:val="2"/>
            <w:tcBorders>
              <w:top w:val="single" w:sz="4" w:space="0" w:color="auto"/>
              <w:left w:val="single" w:sz="4" w:space="0" w:color="auto"/>
              <w:bottom w:val="single" w:sz="4" w:space="0" w:color="auto"/>
              <w:right w:val="single" w:sz="4" w:space="0" w:color="auto"/>
            </w:tcBorders>
          </w:tcPr>
          <w:p w14:paraId="5FE5D171" w14:textId="77777777" w:rsidR="00286C99" w:rsidRPr="00D62916" w:rsidRDefault="00286C99" w:rsidP="00FA68FE">
            <w:pPr>
              <w:jc w:val="left"/>
            </w:pPr>
            <w:bookmarkStart w:id="385" w:name="OLE_LINK153"/>
            <w:bookmarkStart w:id="386" w:name="OLE_LINK154"/>
            <w:bookmarkEnd w:id="383"/>
            <w:bookmarkEnd w:id="384"/>
            <w:r w:rsidRPr="00D62916">
              <w:rPr>
                <w:szCs w:val="22"/>
              </w:rPr>
              <w:t>Organisation und Struktur</w:t>
            </w:r>
          </w:p>
        </w:tc>
      </w:tr>
      <w:tr w:rsidR="00286C99" w:rsidRPr="00D62916" w14:paraId="33965E9A" w14:textId="77777777">
        <w:tc>
          <w:tcPr>
            <w:tcW w:w="1080" w:type="dxa"/>
            <w:tcBorders>
              <w:top w:val="single" w:sz="4" w:space="0" w:color="auto"/>
              <w:left w:val="single" w:sz="4" w:space="0" w:color="auto"/>
              <w:bottom w:val="single" w:sz="4" w:space="0" w:color="auto"/>
              <w:right w:val="single" w:sz="4" w:space="0" w:color="auto"/>
            </w:tcBorders>
          </w:tcPr>
          <w:p w14:paraId="4A48B124"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61C09163" w14:textId="77777777" w:rsidR="00286C99" w:rsidRPr="00D62916" w:rsidRDefault="00286C99" w:rsidP="00FA68FE">
            <w:pPr>
              <w:jc w:val="left"/>
            </w:pPr>
            <w:r w:rsidRPr="00D62916">
              <w:t xml:space="preserve">&lt;hier Randbedingungen einfügen&gt; </w:t>
            </w:r>
          </w:p>
        </w:tc>
      </w:tr>
      <w:tr w:rsidR="00286C99" w:rsidRPr="00D62916" w14:paraId="73B36DFD" w14:textId="77777777">
        <w:tc>
          <w:tcPr>
            <w:tcW w:w="8220" w:type="dxa"/>
            <w:gridSpan w:val="2"/>
            <w:tcBorders>
              <w:top w:val="single" w:sz="4" w:space="0" w:color="auto"/>
              <w:left w:val="single" w:sz="4" w:space="0" w:color="auto"/>
              <w:bottom w:val="single" w:sz="4" w:space="0" w:color="auto"/>
              <w:right w:val="single" w:sz="4" w:space="0" w:color="auto"/>
            </w:tcBorders>
          </w:tcPr>
          <w:p w14:paraId="2AB81968" w14:textId="77777777" w:rsidR="00286C99" w:rsidRPr="00D62916" w:rsidRDefault="00286C99" w:rsidP="00FA68FE">
            <w:pPr>
              <w:jc w:val="left"/>
            </w:pPr>
            <w:r w:rsidRPr="00D62916">
              <w:rPr>
                <w:szCs w:val="22"/>
              </w:rPr>
              <w:t>Ressourcen (Budget, Zeit, Personal)</w:t>
            </w:r>
          </w:p>
        </w:tc>
      </w:tr>
      <w:tr w:rsidR="00286C99" w:rsidRPr="00D62916" w14:paraId="37516D79" w14:textId="77777777">
        <w:tc>
          <w:tcPr>
            <w:tcW w:w="1080" w:type="dxa"/>
            <w:tcBorders>
              <w:top w:val="single" w:sz="4" w:space="0" w:color="auto"/>
              <w:left w:val="single" w:sz="4" w:space="0" w:color="auto"/>
              <w:bottom w:val="single" w:sz="4" w:space="0" w:color="auto"/>
              <w:right w:val="single" w:sz="4" w:space="0" w:color="auto"/>
            </w:tcBorders>
          </w:tcPr>
          <w:p w14:paraId="458F807D"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2D4125BC" w14:textId="77777777" w:rsidR="00286C99" w:rsidRPr="00D62916" w:rsidRDefault="00286C99" w:rsidP="00FA68FE">
            <w:pPr>
              <w:jc w:val="left"/>
            </w:pPr>
            <w:r w:rsidRPr="00D62916">
              <w:t xml:space="preserve">&lt;hier Randbedingungen einfügen&gt;  </w:t>
            </w:r>
          </w:p>
        </w:tc>
      </w:tr>
      <w:tr w:rsidR="00286C99" w:rsidRPr="00D62916" w14:paraId="6A619275" w14:textId="77777777">
        <w:tc>
          <w:tcPr>
            <w:tcW w:w="8220" w:type="dxa"/>
            <w:gridSpan w:val="2"/>
            <w:tcBorders>
              <w:top w:val="single" w:sz="4" w:space="0" w:color="auto"/>
              <w:left w:val="single" w:sz="4" w:space="0" w:color="auto"/>
              <w:bottom w:val="single" w:sz="4" w:space="0" w:color="auto"/>
              <w:right w:val="single" w:sz="4" w:space="0" w:color="auto"/>
            </w:tcBorders>
          </w:tcPr>
          <w:p w14:paraId="49E17C12" w14:textId="77777777" w:rsidR="00286C99" w:rsidRPr="00D62916" w:rsidRDefault="00286C99" w:rsidP="00FA68FE">
            <w:pPr>
              <w:jc w:val="left"/>
            </w:pPr>
            <w:r w:rsidRPr="00D62916">
              <w:rPr>
                <w:szCs w:val="22"/>
              </w:rPr>
              <w:t>Organisatorische Standards</w:t>
            </w:r>
          </w:p>
        </w:tc>
      </w:tr>
      <w:tr w:rsidR="00286C99" w:rsidRPr="00D62916" w14:paraId="48873D7A" w14:textId="77777777">
        <w:tc>
          <w:tcPr>
            <w:tcW w:w="1080" w:type="dxa"/>
            <w:tcBorders>
              <w:top w:val="single" w:sz="4" w:space="0" w:color="auto"/>
              <w:left w:val="single" w:sz="4" w:space="0" w:color="auto"/>
              <w:bottom w:val="single" w:sz="4" w:space="0" w:color="auto"/>
              <w:right w:val="single" w:sz="4" w:space="0" w:color="auto"/>
            </w:tcBorders>
          </w:tcPr>
          <w:p w14:paraId="3C3C7D21"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779920AB" w14:textId="77777777" w:rsidR="00286C99" w:rsidRPr="00D62916" w:rsidRDefault="00286C99" w:rsidP="00FA68FE">
            <w:pPr>
              <w:jc w:val="left"/>
            </w:pPr>
            <w:r w:rsidRPr="00D62916">
              <w:t>&lt;hier Randbedingungen einfügen&gt;</w:t>
            </w:r>
          </w:p>
        </w:tc>
      </w:tr>
      <w:tr w:rsidR="00286C99" w:rsidRPr="00D62916" w14:paraId="60FF7D11" w14:textId="77777777">
        <w:tc>
          <w:tcPr>
            <w:tcW w:w="8220" w:type="dxa"/>
            <w:gridSpan w:val="2"/>
            <w:tcBorders>
              <w:top w:val="single" w:sz="4" w:space="0" w:color="auto"/>
              <w:left w:val="single" w:sz="4" w:space="0" w:color="auto"/>
              <w:bottom w:val="single" w:sz="4" w:space="0" w:color="auto"/>
              <w:right w:val="single" w:sz="4" w:space="0" w:color="auto"/>
            </w:tcBorders>
          </w:tcPr>
          <w:p w14:paraId="074E46D1" w14:textId="77777777" w:rsidR="00286C99" w:rsidRPr="00D62916" w:rsidRDefault="00286C99" w:rsidP="00FA68FE">
            <w:pPr>
              <w:jc w:val="left"/>
            </w:pPr>
            <w:r w:rsidRPr="00D62916">
              <w:rPr>
                <w:szCs w:val="22"/>
              </w:rPr>
              <w:t>Juristische Faktoren</w:t>
            </w:r>
          </w:p>
        </w:tc>
      </w:tr>
      <w:tr w:rsidR="00286C99" w:rsidRPr="00D62916" w14:paraId="68AC5EC4" w14:textId="77777777">
        <w:tc>
          <w:tcPr>
            <w:tcW w:w="1080" w:type="dxa"/>
            <w:tcBorders>
              <w:top w:val="single" w:sz="4" w:space="0" w:color="auto"/>
              <w:left w:val="single" w:sz="4" w:space="0" w:color="auto"/>
              <w:bottom w:val="single" w:sz="4" w:space="0" w:color="auto"/>
              <w:right w:val="single" w:sz="4" w:space="0" w:color="auto"/>
            </w:tcBorders>
          </w:tcPr>
          <w:p w14:paraId="446DD768" w14:textId="77777777" w:rsidR="00286C99" w:rsidRPr="00D62916" w:rsidRDefault="00286C99" w:rsidP="00FA68FE">
            <w:pPr>
              <w:jc w:val="left"/>
            </w:pPr>
          </w:p>
        </w:tc>
        <w:tc>
          <w:tcPr>
            <w:tcW w:w="7140" w:type="dxa"/>
            <w:tcBorders>
              <w:top w:val="single" w:sz="4" w:space="0" w:color="auto"/>
              <w:left w:val="single" w:sz="4" w:space="0" w:color="auto"/>
              <w:bottom w:val="single" w:sz="4" w:space="0" w:color="auto"/>
              <w:right w:val="single" w:sz="4" w:space="0" w:color="auto"/>
            </w:tcBorders>
          </w:tcPr>
          <w:p w14:paraId="44ED8FA4" w14:textId="77777777" w:rsidR="00286C99" w:rsidRPr="00D62916" w:rsidRDefault="00286C99" w:rsidP="00FA68FE">
            <w:pPr>
              <w:jc w:val="left"/>
            </w:pPr>
            <w:r w:rsidRPr="00D62916">
              <w:t>&lt;hier Randbedingungen einfügen&gt;</w:t>
            </w:r>
          </w:p>
        </w:tc>
      </w:tr>
      <w:bookmarkEnd w:id="385"/>
      <w:bookmarkEnd w:id="386"/>
    </w:tbl>
    <w:p w14:paraId="4080D13B" w14:textId="77777777" w:rsidR="00286C99" w:rsidRPr="00D62916" w:rsidRDefault="00286C99" w:rsidP="00286C99">
      <w:pPr>
        <w:pStyle w:val="Erluterungstext"/>
      </w:pPr>
    </w:p>
    <w:p w14:paraId="56B00C1F" w14:textId="46CD0492" w:rsidR="00286C99" w:rsidRPr="00D62916" w:rsidRDefault="00286C99" w:rsidP="004D5C8D">
      <w:pPr>
        <w:pStyle w:val="Erluterungberschrift"/>
      </w:pPr>
      <w:bookmarkStart w:id="387" w:name="OLE_LINK155"/>
      <w:bookmarkStart w:id="388" w:name="OLE_LINK156"/>
      <w:r w:rsidRPr="00D62916">
        <w:t>Beispiele</w:t>
      </w:r>
    </w:p>
    <w:p w14:paraId="3ACDDF4C" w14:textId="77777777" w:rsidR="00286C99" w:rsidRPr="00D62916" w:rsidRDefault="00286C99" w:rsidP="00286C99">
      <w:pPr>
        <w:pStyle w:val="Erluterungstext"/>
      </w:pPr>
    </w:p>
    <w:tbl>
      <w:tblPr>
        <w:tblW w:w="0" w:type="auto"/>
        <w:tblInd w:w="75" w:type="dxa"/>
        <w:tblLayout w:type="fixed"/>
        <w:tblCellMar>
          <w:left w:w="75" w:type="dxa"/>
          <w:right w:w="75" w:type="dxa"/>
        </w:tblCellMar>
        <w:tblLook w:val="0000" w:firstRow="0" w:lastRow="0" w:firstColumn="0" w:lastColumn="0" w:noHBand="0" w:noVBand="0"/>
      </w:tblPr>
      <w:tblGrid>
        <w:gridCol w:w="2466"/>
        <w:gridCol w:w="5754"/>
      </w:tblGrid>
      <w:tr w:rsidR="00286C99" w:rsidRPr="006B0F7C" w14:paraId="567E5E76" w14:textId="77777777">
        <w:tc>
          <w:tcPr>
            <w:tcW w:w="2466" w:type="dxa"/>
            <w:tcBorders>
              <w:top w:val="single" w:sz="4" w:space="0" w:color="auto"/>
              <w:left w:val="single" w:sz="4" w:space="0" w:color="auto"/>
              <w:bottom w:val="single" w:sz="4" w:space="0" w:color="auto"/>
              <w:right w:val="single" w:sz="4" w:space="0" w:color="auto"/>
            </w:tcBorders>
          </w:tcPr>
          <w:p w14:paraId="06FC3EE1" w14:textId="77777777" w:rsidR="00286C99" w:rsidRPr="006B0F7C" w:rsidRDefault="00286C99" w:rsidP="00286C99">
            <w:pPr>
              <w:pStyle w:val="Erluterungstext"/>
            </w:pPr>
            <w:r w:rsidRPr="006B0F7C">
              <w:rPr>
                <w:bCs/>
                <w:szCs w:val="22"/>
              </w:rPr>
              <w:t>Randbedingung</w:t>
            </w:r>
          </w:p>
        </w:tc>
        <w:tc>
          <w:tcPr>
            <w:tcW w:w="5754" w:type="dxa"/>
            <w:tcBorders>
              <w:top w:val="single" w:sz="4" w:space="0" w:color="auto"/>
              <w:left w:val="single" w:sz="4" w:space="0" w:color="auto"/>
              <w:bottom w:val="single" w:sz="4" w:space="0" w:color="auto"/>
              <w:right w:val="single" w:sz="4" w:space="0" w:color="auto"/>
            </w:tcBorders>
          </w:tcPr>
          <w:p w14:paraId="1604F02B" w14:textId="77777777" w:rsidR="00286C99" w:rsidRPr="006B0F7C" w:rsidRDefault="00286C99" w:rsidP="00286C99">
            <w:pPr>
              <w:pStyle w:val="Erluterungstext"/>
            </w:pPr>
            <w:r w:rsidRPr="006B0F7C">
              <w:rPr>
                <w:bCs/>
                <w:szCs w:val="22"/>
              </w:rPr>
              <w:t>Erläuterung</w:t>
            </w:r>
          </w:p>
        </w:tc>
      </w:tr>
      <w:tr w:rsidR="00286C99" w:rsidRPr="006B0F7C" w14:paraId="56E186D6" w14:textId="77777777">
        <w:tc>
          <w:tcPr>
            <w:tcW w:w="8220" w:type="dxa"/>
            <w:gridSpan w:val="2"/>
            <w:tcBorders>
              <w:top w:val="single" w:sz="4" w:space="0" w:color="auto"/>
              <w:left w:val="single" w:sz="4" w:space="0" w:color="auto"/>
              <w:bottom w:val="single" w:sz="4" w:space="0" w:color="auto"/>
              <w:right w:val="single" w:sz="4" w:space="0" w:color="auto"/>
            </w:tcBorders>
          </w:tcPr>
          <w:p w14:paraId="48FAC197" w14:textId="77777777" w:rsidR="00286C99" w:rsidRPr="006B0F7C" w:rsidRDefault="00286C99" w:rsidP="00286C99">
            <w:pPr>
              <w:pStyle w:val="Erluterungstext"/>
            </w:pPr>
            <w:r w:rsidRPr="006B0F7C">
              <w:rPr>
                <w:szCs w:val="22"/>
              </w:rPr>
              <w:t>Organisation und Struktur</w:t>
            </w:r>
          </w:p>
        </w:tc>
      </w:tr>
      <w:tr w:rsidR="00286C99" w:rsidRPr="006B0F7C" w14:paraId="7E6C7AFE" w14:textId="77777777">
        <w:tc>
          <w:tcPr>
            <w:tcW w:w="2466" w:type="dxa"/>
            <w:tcBorders>
              <w:top w:val="single" w:sz="4" w:space="0" w:color="auto"/>
              <w:left w:val="single" w:sz="4" w:space="0" w:color="auto"/>
              <w:bottom w:val="single" w:sz="4" w:space="0" w:color="auto"/>
              <w:right w:val="single" w:sz="4" w:space="0" w:color="auto"/>
            </w:tcBorders>
          </w:tcPr>
          <w:p w14:paraId="24FE9670" w14:textId="77777777" w:rsidR="00286C99" w:rsidRPr="006B0F7C" w:rsidRDefault="00286C99" w:rsidP="00286C99">
            <w:pPr>
              <w:pStyle w:val="Erluterungstext"/>
            </w:pPr>
            <w:r w:rsidRPr="006B0F7C">
              <w:rPr>
                <w:szCs w:val="22"/>
              </w:rPr>
              <w:t>Organisationsstruktur</w:t>
            </w:r>
            <w:r w:rsidRPr="006B0F7C">
              <w:rPr>
                <w:szCs w:val="22"/>
              </w:rPr>
              <w:br/>
              <w:t>beim Auftraggeber</w:t>
            </w:r>
          </w:p>
        </w:tc>
        <w:tc>
          <w:tcPr>
            <w:tcW w:w="5754" w:type="dxa"/>
            <w:tcBorders>
              <w:top w:val="single" w:sz="4" w:space="0" w:color="auto"/>
              <w:left w:val="single" w:sz="4" w:space="0" w:color="auto"/>
              <w:bottom w:val="single" w:sz="4" w:space="0" w:color="auto"/>
              <w:right w:val="single" w:sz="4" w:space="0" w:color="auto"/>
            </w:tcBorders>
          </w:tcPr>
          <w:p w14:paraId="55DE003B" w14:textId="77777777" w:rsidR="00286C99" w:rsidRPr="006B0F7C" w:rsidRDefault="00286C99" w:rsidP="00286C99">
            <w:pPr>
              <w:pStyle w:val="Erluterungstext"/>
              <w:rPr>
                <w:szCs w:val="22"/>
              </w:rPr>
            </w:pPr>
            <w:r w:rsidRPr="006B0F7C">
              <w:rPr>
                <w:szCs w:val="22"/>
              </w:rPr>
              <w:t>Droht Änderung von Verantwortlichkeiten?</w:t>
            </w:r>
            <w:r w:rsidRPr="006B0F7C">
              <w:t xml:space="preserve"> </w:t>
            </w:r>
          </w:p>
          <w:p w14:paraId="40BBC474" w14:textId="77777777" w:rsidR="00286C99" w:rsidRPr="006B0F7C" w:rsidRDefault="00286C99" w:rsidP="00286C99">
            <w:pPr>
              <w:pStyle w:val="Erluterungstext"/>
            </w:pPr>
            <w:r w:rsidRPr="006B0F7C">
              <w:rPr>
                <w:szCs w:val="22"/>
              </w:rPr>
              <w:t>Änderung von Ansprechpartnern</w:t>
            </w:r>
            <w:r w:rsidRPr="006B0F7C">
              <w:t xml:space="preserve"> </w:t>
            </w:r>
          </w:p>
        </w:tc>
      </w:tr>
      <w:tr w:rsidR="00286C99" w:rsidRPr="006B0F7C" w14:paraId="396BCCC0" w14:textId="77777777">
        <w:tc>
          <w:tcPr>
            <w:tcW w:w="2466" w:type="dxa"/>
            <w:tcBorders>
              <w:top w:val="single" w:sz="4" w:space="0" w:color="auto"/>
              <w:left w:val="single" w:sz="4" w:space="0" w:color="auto"/>
              <w:bottom w:val="single" w:sz="4" w:space="0" w:color="auto"/>
              <w:right w:val="single" w:sz="4" w:space="0" w:color="auto"/>
            </w:tcBorders>
          </w:tcPr>
          <w:p w14:paraId="22B74ED9" w14:textId="77777777" w:rsidR="00286C99" w:rsidRPr="006B0F7C" w:rsidRDefault="00286C99" w:rsidP="00286C99">
            <w:pPr>
              <w:pStyle w:val="Erluterungstext"/>
            </w:pPr>
            <w:r w:rsidRPr="006B0F7C">
              <w:rPr>
                <w:szCs w:val="22"/>
              </w:rPr>
              <w:t>Organisationsstruktur</w:t>
            </w:r>
            <w:r w:rsidRPr="006B0F7C">
              <w:rPr>
                <w:szCs w:val="22"/>
              </w:rPr>
              <w:br/>
              <w:t>des Projektteams</w:t>
            </w:r>
          </w:p>
        </w:tc>
        <w:tc>
          <w:tcPr>
            <w:tcW w:w="5754" w:type="dxa"/>
            <w:tcBorders>
              <w:top w:val="single" w:sz="4" w:space="0" w:color="auto"/>
              <w:left w:val="single" w:sz="4" w:space="0" w:color="auto"/>
              <w:bottom w:val="single" w:sz="4" w:space="0" w:color="auto"/>
              <w:right w:val="single" w:sz="4" w:space="0" w:color="auto"/>
            </w:tcBorders>
          </w:tcPr>
          <w:p w14:paraId="6D5895F3" w14:textId="77777777" w:rsidR="00286C99" w:rsidRPr="006B0F7C" w:rsidRDefault="00286C99" w:rsidP="00286C99">
            <w:pPr>
              <w:pStyle w:val="Erluterungstext"/>
              <w:rPr>
                <w:szCs w:val="22"/>
              </w:rPr>
            </w:pPr>
            <w:r w:rsidRPr="006B0F7C">
              <w:rPr>
                <w:szCs w:val="22"/>
              </w:rPr>
              <w:t>mit/ohne Unterauftragnehmer</w:t>
            </w:r>
            <w:r w:rsidRPr="006B0F7C">
              <w:t xml:space="preserve"> </w:t>
            </w:r>
          </w:p>
          <w:p w14:paraId="7A7D712D" w14:textId="77777777" w:rsidR="00286C99" w:rsidRPr="006B0F7C" w:rsidRDefault="00286C99" w:rsidP="00286C99">
            <w:pPr>
              <w:pStyle w:val="Erluterungstext"/>
            </w:pPr>
            <w:r w:rsidRPr="006B0F7C">
              <w:rPr>
                <w:szCs w:val="22"/>
              </w:rPr>
              <w:t>Entscheidungsbefugnis der Projektleiterin</w:t>
            </w:r>
            <w:r w:rsidRPr="006B0F7C">
              <w:t xml:space="preserve"> </w:t>
            </w:r>
          </w:p>
        </w:tc>
      </w:tr>
      <w:tr w:rsidR="00286C99" w:rsidRPr="006B0F7C" w14:paraId="3DBABDA9" w14:textId="77777777">
        <w:tc>
          <w:tcPr>
            <w:tcW w:w="2466" w:type="dxa"/>
            <w:tcBorders>
              <w:top w:val="single" w:sz="4" w:space="0" w:color="auto"/>
              <w:left w:val="single" w:sz="4" w:space="0" w:color="auto"/>
              <w:bottom w:val="single" w:sz="4" w:space="0" w:color="auto"/>
              <w:right w:val="single" w:sz="4" w:space="0" w:color="auto"/>
            </w:tcBorders>
          </w:tcPr>
          <w:p w14:paraId="779AAFE6" w14:textId="77777777" w:rsidR="00286C99" w:rsidRPr="006B0F7C" w:rsidRDefault="00286C99" w:rsidP="00286C99">
            <w:pPr>
              <w:pStyle w:val="Erluterungstext"/>
            </w:pPr>
            <w:r w:rsidRPr="006B0F7C">
              <w:rPr>
                <w:szCs w:val="22"/>
              </w:rPr>
              <w:t>Entscheidungsträger</w:t>
            </w:r>
          </w:p>
        </w:tc>
        <w:tc>
          <w:tcPr>
            <w:tcW w:w="5754" w:type="dxa"/>
            <w:tcBorders>
              <w:top w:val="single" w:sz="4" w:space="0" w:color="auto"/>
              <w:left w:val="single" w:sz="4" w:space="0" w:color="auto"/>
              <w:bottom w:val="single" w:sz="4" w:space="0" w:color="auto"/>
              <w:right w:val="single" w:sz="4" w:space="0" w:color="auto"/>
            </w:tcBorders>
          </w:tcPr>
          <w:p w14:paraId="045AF5B5" w14:textId="77777777" w:rsidR="00286C99" w:rsidRPr="006B0F7C" w:rsidRDefault="00286C99" w:rsidP="00286C99">
            <w:pPr>
              <w:pStyle w:val="Erluterungstext"/>
              <w:rPr>
                <w:szCs w:val="22"/>
              </w:rPr>
            </w:pPr>
            <w:r w:rsidRPr="006B0F7C">
              <w:rPr>
                <w:szCs w:val="22"/>
              </w:rPr>
              <w:t>Erfahrung mit ähnlichen Projekten</w:t>
            </w:r>
            <w:r w:rsidRPr="006B0F7C">
              <w:t xml:space="preserve"> </w:t>
            </w:r>
          </w:p>
          <w:p w14:paraId="3090CAA4" w14:textId="77777777" w:rsidR="00286C99" w:rsidRPr="006B0F7C" w:rsidRDefault="00286C99" w:rsidP="00286C99">
            <w:pPr>
              <w:pStyle w:val="Erluterungstext"/>
            </w:pPr>
            <w:r w:rsidRPr="006B0F7C">
              <w:rPr>
                <w:szCs w:val="22"/>
              </w:rPr>
              <w:t>Risiko-/Innovationsfreude</w:t>
            </w:r>
            <w:r w:rsidRPr="006B0F7C">
              <w:t xml:space="preserve"> </w:t>
            </w:r>
          </w:p>
        </w:tc>
      </w:tr>
      <w:tr w:rsidR="00286C99" w:rsidRPr="006B0F7C" w14:paraId="37444FAD" w14:textId="77777777">
        <w:tc>
          <w:tcPr>
            <w:tcW w:w="2466" w:type="dxa"/>
            <w:tcBorders>
              <w:top w:val="single" w:sz="4" w:space="0" w:color="auto"/>
              <w:left w:val="single" w:sz="4" w:space="0" w:color="auto"/>
              <w:bottom w:val="single" w:sz="4" w:space="0" w:color="auto"/>
              <w:right w:val="single" w:sz="4" w:space="0" w:color="auto"/>
            </w:tcBorders>
          </w:tcPr>
          <w:p w14:paraId="400ACC32" w14:textId="77777777" w:rsidR="00286C99" w:rsidRPr="006B0F7C" w:rsidRDefault="00286C99" w:rsidP="00286C99">
            <w:pPr>
              <w:pStyle w:val="Erluterungstext"/>
            </w:pPr>
            <w:r w:rsidRPr="006B0F7C">
              <w:rPr>
                <w:szCs w:val="22"/>
              </w:rPr>
              <w:t>Bestehende Partnerschaften oder</w:t>
            </w:r>
            <w:r w:rsidRPr="006B0F7C">
              <w:rPr>
                <w:szCs w:val="22"/>
              </w:rPr>
              <w:br/>
              <w:t>Kooperationen</w:t>
            </w:r>
          </w:p>
        </w:tc>
        <w:tc>
          <w:tcPr>
            <w:tcW w:w="5754" w:type="dxa"/>
            <w:tcBorders>
              <w:top w:val="single" w:sz="4" w:space="0" w:color="auto"/>
              <w:left w:val="single" w:sz="4" w:space="0" w:color="auto"/>
              <w:bottom w:val="single" w:sz="4" w:space="0" w:color="auto"/>
              <w:right w:val="single" w:sz="4" w:space="0" w:color="auto"/>
            </w:tcBorders>
          </w:tcPr>
          <w:p w14:paraId="79485ECC" w14:textId="77777777" w:rsidR="00286C99" w:rsidRPr="006B0F7C" w:rsidRDefault="00286C99" w:rsidP="00286C99">
            <w:pPr>
              <w:pStyle w:val="Erluterungstext"/>
              <w:rPr>
                <w:szCs w:val="22"/>
              </w:rPr>
            </w:pPr>
            <w:r w:rsidRPr="006B0F7C">
              <w:rPr>
                <w:szCs w:val="22"/>
              </w:rPr>
              <w:t>Hat die Organisation bestehende Kooperationen mit bestimmten Softwareherstellern?</w:t>
            </w:r>
            <w:r w:rsidRPr="006B0F7C">
              <w:t xml:space="preserve"> </w:t>
            </w:r>
          </w:p>
          <w:p w14:paraId="6869A0A2" w14:textId="77777777" w:rsidR="00286C99" w:rsidRPr="006B0F7C" w:rsidRDefault="00286C99" w:rsidP="00286C99">
            <w:pPr>
              <w:pStyle w:val="Erluterungstext"/>
            </w:pPr>
            <w:r w:rsidRPr="006B0F7C">
              <w:rPr>
                <w:szCs w:val="22"/>
              </w:rPr>
              <w:t>Solche Partnerschaften geben oftmals Produktentscheidungen (unabhängig von Systemanforderungen) vor.</w:t>
            </w:r>
            <w:r w:rsidRPr="006B0F7C">
              <w:t xml:space="preserve"> </w:t>
            </w:r>
          </w:p>
        </w:tc>
      </w:tr>
      <w:tr w:rsidR="00286C99" w:rsidRPr="006B0F7C" w14:paraId="6E8E6F9C" w14:textId="77777777">
        <w:tc>
          <w:tcPr>
            <w:tcW w:w="2466" w:type="dxa"/>
            <w:tcBorders>
              <w:top w:val="single" w:sz="4" w:space="0" w:color="auto"/>
              <w:left w:val="single" w:sz="4" w:space="0" w:color="auto"/>
              <w:bottom w:val="single" w:sz="4" w:space="0" w:color="auto"/>
              <w:right w:val="single" w:sz="4" w:space="0" w:color="auto"/>
            </w:tcBorders>
          </w:tcPr>
          <w:p w14:paraId="52B17E1B" w14:textId="77777777" w:rsidR="00286C99" w:rsidRPr="006B0F7C" w:rsidRDefault="00286C99" w:rsidP="00286C99">
            <w:pPr>
              <w:pStyle w:val="Erluterungstext"/>
            </w:pPr>
            <w:r w:rsidRPr="006B0F7C">
              <w:rPr>
                <w:szCs w:val="22"/>
              </w:rPr>
              <w:lastRenderedPageBreak/>
              <w:t>Eigenentwicklung</w:t>
            </w:r>
            <w:r w:rsidRPr="006B0F7C">
              <w:rPr>
                <w:szCs w:val="22"/>
              </w:rPr>
              <w:br/>
              <w:t>oder externe Vergabe</w:t>
            </w:r>
          </w:p>
        </w:tc>
        <w:tc>
          <w:tcPr>
            <w:tcW w:w="5754" w:type="dxa"/>
            <w:tcBorders>
              <w:top w:val="single" w:sz="4" w:space="0" w:color="auto"/>
              <w:left w:val="single" w:sz="4" w:space="0" w:color="auto"/>
              <w:bottom w:val="single" w:sz="4" w:space="0" w:color="auto"/>
              <w:right w:val="single" w:sz="4" w:space="0" w:color="auto"/>
            </w:tcBorders>
          </w:tcPr>
          <w:p w14:paraId="7E3FBEFA" w14:textId="77777777" w:rsidR="00286C99" w:rsidRPr="006B0F7C" w:rsidRDefault="00286C99" w:rsidP="00286C99">
            <w:pPr>
              <w:pStyle w:val="Erluterungstext"/>
            </w:pPr>
            <w:r w:rsidRPr="006B0F7C">
              <w:rPr>
                <w:szCs w:val="22"/>
              </w:rPr>
              <w:t>Selbst entwickeln oder an externe Dienstleister vergeben?</w:t>
            </w:r>
          </w:p>
        </w:tc>
      </w:tr>
      <w:tr w:rsidR="00286C99" w:rsidRPr="006B0F7C" w14:paraId="29A5A292" w14:textId="77777777">
        <w:tc>
          <w:tcPr>
            <w:tcW w:w="2466" w:type="dxa"/>
            <w:tcBorders>
              <w:top w:val="single" w:sz="4" w:space="0" w:color="auto"/>
              <w:left w:val="single" w:sz="4" w:space="0" w:color="auto"/>
              <w:bottom w:val="single" w:sz="4" w:space="0" w:color="auto"/>
              <w:right w:val="single" w:sz="4" w:space="0" w:color="auto"/>
            </w:tcBorders>
          </w:tcPr>
          <w:p w14:paraId="695C9800" w14:textId="77777777" w:rsidR="00286C99" w:rsidRPr="006B0F7C" w:rsidRDefault="00286C99" w:rsidP="00286C99">
            <w:pPr>
              <w:pStyle w:val="Erluterungstext"/>
            </w:pPr>
            <w:r w:rsidRPr="006B0F7C">
              <w:rPr>
                <w:szCs w:val="22"/>
              </w:rPr>
              <w:t>Entwicklung als Produkt oder zur eigenen</w:t>
            </w:r>
            <w:r w:rsidRPr="006B0F7C">
              <w:rPr>
                <w:szCs w:val="22"/>
              </w:rPr>
              <w:br/>
              <w:t>Nutzung?</w:t>
            </w:r>
          </w:p>
        </w:tc>
        <w:tc>
          <w:tcPr>
            <w:tcW w:w="5754" w:type="dxa"/>
            <w:tcBorders>
              <w:top w:val="single" w:sz="4" w:space="0" w:color="auto"/>
              <w:left w:val="single" w:sz="4" w:space="0" w:color="auto"/>
              <w:bottom w:val="single" w:sz="4" w:space="0" w:color="auto"/>
              <w:right w:val="single" w:sz="4" w:space="0" w:color="auto"/>
            </w:tcBorders>
          </w:tcPr>
          <w:p w14:paraId="20401A3C" w14:textId="77777777" w:rsidR="00286C99" w:rsidRPr="006B0F7C" w:rsidRDefault="00286C99" w:rsidP="00286C99">
            <w:pPr>
              <w:pStyle w:val="Erluterungstext"/>
              <w:rPr>
                <w:szCs w:val="22"/>
              </w:rPr>
            </w:pPr>
            <w:r w:rsidRPr="006B0F7C">
              <w:rPr>
                <w:szCs w:val="22"/>
              </w:rPr>
              <w:t>Bedingt andere Prozesse bei Anforderungsanalyse und Entscheidungen. Im Fall der Produktentwicklung:</w:t>
            </w:r>
            <w:r w:rsidRPr="006B0F7C">
              <w:t xml:space="preserve"> </w:t>
            </w:r>
          </w:p>
          <w:p w14:paraId="563B284B" w14:textId="77777777" w:rsidR="00286C99" w:rsidRPr="006B0F7C" w:rsidRDefault="00286C99" w:rsidP="00286C99">
            <w:pPr>
              <w:pStyle w:val="Erluterungstext"/>
              <w:rPr>
                <w:szCs w:val="22"/>
              </w:rPr>
            </w:pPr>
            <w:r w:rsidRPr="006B0F7C">
              <w:rPr>
                <w:szCs w:val="22"/>
              </w:rPr>
              <w:t>Neues Produkt für neuen Markt?</w:t>
            </w:r>
            <w:r w:rsidRPr="006B0F7C">
              <w:t xml:space="preserve"> </w:t>
            </w:r>
          </w:p>
          <w:p w14:paraId="36859D70" w14:textId="77777777" w:rsidR="00286C99" w:rsidRPr="006B0F7C" w:rsidRDefault="00286C99" w:rsidP="00286C99">
            <w:pPr>
              <w:pStyle w:val="Erluterungstext"/>
              <w:rPr>
                <w:szCs w:val="22"/>
              </w:rPr>
            </w:pPr>
            <w:r w:rsidRPr="006B0F7C">
              <w:rPr>
                <w:szCs w:val="22"/>
              </w:rPr>
              <w:t>Verbessertes Produkt für bestehenden Markt?</w:t>
            </w:r>
            <w:r w:rsidRPr="006B0F7C">
              <w:t xml:space="preserve"> </w:t>
            </w:r>
          </w:p>
          <w:p w14:paraId="3EF5A382" w14:textId="77777777" w:rsidR="00286C99" w:rsidRPr="006B0F7C" w:rsidRDefault="00286C99" w:rsidP="00286C99">
            <w:pPr>
              <w:pStyle w:val="Erluterungstext"/>
              <w:rPr>
                <w:szCs w:val="22"/>
              </w:rPr>
            </w:pPr>
            <w:r w:rsidRPr="006B0F7C">
              <w:rPr>
                <w:szCs w:val="22"/>
              </w:rPr>
              <w:t>Vermarktung eines bestehenden (eigenen) Systems</w:t>
            </w:r>
            <w:r w:rsidRPr="006B0F7C">
              <w:t xml:space="preserve"> </w:t>
            </w:r>
          </w:p>
          <w:p w14:paraId="708E998D" w14:textId="77777777" w:rsidR="00286C99" w:rsidRPr="006B0F7C" w:rsidRDefault="00286C99" w:rsidP="00286C99">
            <w:pPr>
              <w:pStyle w:val="Erluterungstext"/>
            </w:pPr>
            <w:r w:rsidRPr="006B0F7C">
              <w:rPr>
                <w:rFonts w:ascii="Wingdings" w:hAnsi="Wingdings"/>
                <w:szCs w:val="22"/>
              </w:rPr>
              <w:t></w:t>
            </w:r>
            <w:r w:rsidRPr="006B0F7C">
              <w:rPr>
                <w:szCs w:val="22"/>
              </w:rPr>
              <w:t>   Entwicklung ausschließlich zur eigenen Nutzung?</w:t>
            </w:r>
          </w:p>
        </w:tc>
      </w:tr>
      <w:tr w:rsidR="00286C99" w:rsidRPr="006B0F7C" w14:paraId="7614642B" w14:textId="77777777">
        <w:tc>
          <w:tcPr>
            <w:tcW w:w="8220" w:type="dxa"/>
            <w:gridSpan w:val="2"/>
            <w:tcBorders>
              <w:top w:val="single" w:sz="4" w:space="0" w:color="auto"/>
              <w:left w:val="single" w:sz="4" w:space="0" w:color="auto"/>
              <w:bottom w:val="single" w:sz="4" w:space="0" w:color="auto"/>
              <w:right w:val="single" w:sz="4" w:space="0" w:color="auto"/>
            </w:tcBorders>
          </w:tcPr>
          <w:p w14:paraId="525A87B1" w14:textId="77777777" w:rsidR="00286C99" w:rsidRPr="006B0F7C" w:rsidRDefault="00286C99" w:rsidP="00286C99">
            <w:pPr>
              <w:pStyle w:val="Erluterungstext"/>
            </w:pPr>
            <w:r w:rsidRPr="006B0F7C">
              <w:rPr>
                <w:szCs w:val="22"/>
              </w:rPr>
              <w:t>Ressourcen (Budget, Zeit, Personal)</w:t>
            </w:r>
          </w:p>
        </w:tc>
      </w:tr>
      <w:tr w:rsidR="00286C99" w:rsidRPr="006B0F7C" w14:paraId="643D3051" w14:textId="77777777">
        <w:tc>
          <w:tcPr>
            <w:tcW w:w="2466" w:type="dxa"/>
            <w:tcBorders>
              <w:top w:val="single" w:sz="4" w:space="0" w:color="auto"/>
              <w:left w:val="single" w:sz="4" w:space="0" w:color="auto"/>
              <w:bottom w:val="single" w:sz="4" w:space="0" w:color="auto"/>
              <w:right w:val="single" w:sz="4" w:space="0" w:color="auto"/>
            </w:tcBorders>
          </w:tcPr>
          <w:p w14:paraId="0753C1C8" w14:textId="77777777" w:rsidR="00286C99" w:rsidRPr="006B0F7C" w:rsidRDefault="00286C99" w:rsidP="00286C99">
            <w:pPr>
              <w:pStyle w:val="Erluterungstext"/>
            </w:pPr>
            <w:r w:rsidRPr="006B0F7C">
              <w:rPr>
                <w:szCs w:val="22"/>
              </w:rPr>
              <w:t>Festpreis oder Zeit/Aufwand?</w:t>
            </w:r>
          </w:p>
        </w:tc>
        <w:tc>
          <w:tcPr>
            <w:tcW w:w="5754" w:type="dxa"/>
            <w:tcBorders>
              <w:top w:val="single" w:sz="4" w:space="0" w:color="auto"/>
              <w:left w:val="single" w:sz="4" w:space="0" w:color="auto"/>
              <w:bottom w:val="single" w:sz="4" w:space="0" w:color="auto"/>
              <w:right w:val="single" w:sz="4" w:space="0" w:color="auto"/>
            </w:tcBorders>
          </w:tcPr>
          <w:p w14:paraId="333DC862" w14:textId="77777777" w:rsidR="00286C99" w:rsidRPr="006B0F7C" w:rsidRDefault="00286C99" w:rsidP="00286C99">
            <w:pPr>
              <w:pStyle w:val="Erluterungstext"/>
            </w:pPr>
            <w:r w:rsidRPr="006B0F7C">
              <w:rPr>
                <w:szCs w:val="22"/>
              </w:rPr>
              <w:t>Festpreisprojekt oder Abrechnung nach Zeit und</w:t>
            </w:r>
            <w:r w:rsidRPr="006B0F7C">
              <w:rPr>
                <w:szCs w:val="22"/>
              </w:rPr>
              <w:br/>
              <w:t>Aufwand?</w:t>
            </w:r>
          </w:p>
        </w:tc>
      </w:tr>
      <w:tr w:rsidR="00286C99" w:rsidRPr="006B0F7C" w14:paraId="74A9C7C3" w14:textId="77777777">
        <w:tc>
          <w:tcPr>
            <w:tcW w:w="2466" w:type="dxa"/>
            <w:tcBorders>
              <w:top w:val="single" w:sz="4" w:space="0" w:color="auto"/>
              <w:left w:val="single" w:sz="4" w:space="0" w:color="auto"/>
              <w:bottom w:val="single" w:sz="4" w:space="0" w:color="auto"/>
              <w:right w:val="single" w:sz="4" w:space="0" w:color="auto"/>
            </w:tcBorders>
          </w:tcPr>
          <w:p w14:paraId="1A736FAA" w14:textId="77777777" w:rsidR="00286C99" w:rsidRPr="006B0F7C" w:rsidRDefault="00286C99" w:rsidP="00286C99">
            <w:pPr>
              <w:pStyle w:val="Erluterungstext"/>
            </w:pPr>
            <w:r w:rsidRPr="006B0F7C">
              <w:rPr>
                <w:szCs w:val="22"/>
              </w:rPr>
              <w:t>Zeitplan</w:t>
            </w:r>
          </w:p>
        </w:tc>
        <w:tc>
          <w:tcPr>
            <w:tcW w:w="5754" w:type="dxa"/>
            <w:tcBorders>
              <w:top w:val="single" w:sz="4" w:space="0" w:color="auto"/>
              <w:left w:val="single" w:sz="4" w:space="0" w:color="auto"/>
              <w:bottom w:val="single" w:sz="4" w:space="0" w:color="auto"/>
              <w:right w:val="single" w:sz="4" w:space="0" w:color="auto"/>
            </w:tcBorders>
          </w:tcPr>
          <w:p w14:paraId="598F973C" w14:textId="77777777" w:rsidR="00286C99" w:rsidRPr="006B0F7C" w:rsidRDefault="00286C99" w:rsidP="00286C99">
            <w:pPr>
              <w:pStyle w:val="Erluterungstext"/>
            </w:pPr>
            <w:r w:rsidRPr="006B0F7C">
              <w:rPr>
                <w:szCs w:val="22"/>
              </w:rPr>
              <w:t>Wie flexibel ist der Zeitplan? Gibt es einen festen Endtermin? Welche Stakeholder bestimmen den Endtermin?</w:t>
            </w:r>
          </w:p>
        </w:tc>
      </w:tr>
      <w:tr w:rsidR="00286C99" w:rsidRPr="006B0F7C" w14:paraId="337669F7" w14:textId="77777777">
        <w:tc>
          <w:tcPr>
            <w:tcW w:w="2466" w:type="dxa"/>
            <w:tcBorders>
              <w:top w:val="single" w:sz="4" w:space="0" w:color="auto"/>
              <w:left w:val="single" w:sz="4" w:space="0" w:color="auto"/>
              <w:bottom w:val="single" w:sz="4" w:space="0" w:color="auto"/>
              <w:right w:val="single" w:sz="4" w:space="0" w:color="auto"/>
            </w:tcBorders>
          </w:tcPr>
          <w:p w14:paraId="3061846B" w14:textId="77777777" w:rsidR="00286C99" w:rsidRPr="006B0F7C" w:rsidRDefault="00286C99" w:rsidP="00286C99">
            <w:pPr>
              <w:pStyle w:val="Erluterungstext"/>
            </w:pPr>
            <w:r w:rsidRPr="006B0F7C">
              <w:rPr>
                <w:szCs w:val="22"/>
              </w:rPr>
              <w:t>Zeitplan und Funktionsumfang</w:t>
            </w:r>
          </w:p>
        </w:tc>
        <w:tc>
          <w:tcPr>
            <w:tcW w:w="5754" w:type="dxa"/>
            <w:tcBorders>
              <w:top w:val="single" w:sz="4" w:space="0" w:color="auto"/>
              <w:left w:val="single" w:sz="4" w:space="0" w:color="auto"/>
              <w:bottom w:val="single" w:sz="4" w:space="0" w:color="auto"/>
              <w:right w:val="single" w:sz="4" w:space="0" w:color="auto"/>
            </w:tcBorders>
          </w:tcPr>
          <w:p w14:paraId="2821CB06" w14:textId="77777777" w:rsidR="00286C99" w:rsidRPr="006B0F7C" w:rsidRDefault="00286C99" w:rsidP="00286C99">
            <w:pPr>
              <w:pStyle w:val="Erluterungstext"/>
            </w:pPr>
            <w:r w:rsidRPr="006B0F7C">
              <w:rPr>
                <w:szCs w:val="22"/>
              </w:rPr>
              <w:t>Was ist höher priorisiert, der Termin oder der Funktionsumfang?</w:t>
            </w:r>
          </w:p>
        </w:tc>
      </w:tr>
      <w:tr w:rsidR="00286C99" w:rsidRPr="006B0F7C" w14:paraId="391495B9" w14:textId="77777777">
        <w:tc>
          <w:tcPr>
            <w:tcW w:w="2466" w:type="dxa"/>
            <w:tcBorders>
              <w:top w:val="single" w:sz="4" w:space="0" w:color="auto"/>
              <w:left w:val="single" w:sz="4" w:space="0" w:color="auto"/>
              <w:bottom w:val="single" w:sz="4" w:space="0" w:color="auto"/>
              <w:right w:val="single" w:sz="4" w:space="0" w:color="auto"/>
            </w:tcBorders>
          </w:tcPr>
          <w:p w14:paraId="60CBF8D4" w14:textId="77777777" w:rsidR="00286C99" w:rsidRPr="006B0F7C" w:rsidRDefault="00286C99" w:rsidP="00286C99">
            <w:pPr>
              <w:pStyle w:val="Erluterungstext"/>
            </w:pPr>
            <w:r w:rsidRPr="006B0F7C">
              <w:rPr>
                <w:szCs w:val="22"/>
              </w:rPr>
              <w:t>Release-Plan</w:t>
            </w:r>
          </w:p>
        </w:tc>
        <w:tc>
          <w:tcPr>
            <w:tcW w:w="5754" w:type="dxa"/>
            <w:tcBorders>
              <w:top w:val="single" w:sz="4" w:space="0" w:color="auto"/>
              <w:left w:val="single" w:sz="4" w:space="0" w:color="auto"/>
              <w:bottom w:val="single" w:sz="4" w:space="0" w:color="auto"/>
              <w:right w:val="single" w:sz="4" w:space="0" w:color="auto"/>
            </w:tcBorders>
          </w:tcPr>
          <w:p w14:paraId="0C15BD87" w14:textId="77777777" w:rsidR="00286C99" w:rsidRPr="006B0F7C" w:rsidRDefault="00286C99" w:rsidP="00286C99">
            <w:pPr>
              <w:pStyle w:val="Erluterungstext"/>
            </w:pPr>
            <w:r w:rsidRPr="006B0F7C">
              <w:rPr>
                <w:szCs w:val="22"/>
              </w:rPr>
              <w:t>Zu welchen Zeitpunkten soll welcher Funktionsumfang in Releases/Versionen zur Verfügung stehen?</w:t>
            </w:r>
          </w:p>
        </w:tc>
      </w:tr>
      <w:tr w:rsidR="00286C99" w:rsidRPr="006B0F7C" w14:paraId="596B9455" w14:textId="77777777">
        <w:tc>
          <w:tcPr>
            <w:tcW w:w="2466" w:type="dxa"/>
            <w:tcBorders>
              <w:top w:val="single" w:sz="4" w:space="0" w:color="auto"/>
              <w:left w:val="single" w:sz="4" w:space="0" w:color="auto"/>
              <w:bottom w:val="single" w:sz="4" w:space="0" w:color="auto"/>
              <w:right w:val="single" w:sz="4" w:space="0" w:color="auto"/>
            </w:tcBorders>
          </w:tcPr>
          <w:p w14:paraId="65C09E17" w14:textId="77777777" w:rsidR="00286C99" w:rsidRPr="006B0F7C" w:rsidRDefault="00286C99" w:rsidP="00286C99">
            <w:pPr>
              <w:pStyle w:val="Erluterungstext"/>
            </w:pPr>
            <w:r w:rsidRPr="006B0F7C">
              <w:rPr>
                <w:szCs w:val="22"/>
              </w:rPr>
              <w:t>Projektbudget</w:t>
            </w:r>
          </w:p>
        </w:tc>
        <w:tc>
          <w:tcPr>
            <w:tcW w:w="5754" w:type="dxa"/>
            <w:tcBorders>
              <w:top w:val="single" w:sz="4" w:space="0" w:color="auto"/>
              <w:left w:val="single" w:sz="4" w:space="0" w:color="auto"/>
              <w:bottom w:val="single" w:sz="4" w:space="0" w:color="auto"/>
              <w:right w:val="single" w:sz="4" w:space="0" w:color="auto"/>
            </w:tcBorders>
          </w:tcPr>
          <w:p w14:paraId="297DC7ED" w14:textId="77777777" w:rsidR="00286C99" w:rsidRPr="006B0F7C" w:rsidRDefault="00286C99" w:rsidP="00286C99">
            <w:pPr>
              <w:pStyle w:val="Erluterungstext"/>
            </w:pPr>
            <w:r w:rsidRPr="006B0F7C">
              <w:rPr>
                <w:szCs w:val="22"/>
              </w:rPr>
              <w:t>Fest oder variabel? In welcher Höhe verfügbar?</w:t>
            </w:r>
          </w:p>
        </w:tc>
      </w:tr>
      <w:tr w:rsidR="00286C99" w:rsidRPr="006B0F7C" w14:paraId="2418E087" w14:textId="77777777">
        <w:tc>
          <w:tcPr>
            <w:tcW w:w="2466" w:type="dxa"/>
            <w:tcBorders>
              <w:top w:val="single" w:sz="4" w:space="0" w:color="auto"/>
              <w:left w:val="single" w:sz="4" w:space="0" w:color="auto"/>
              <w:bottom w:val="single" w:sz="4" w:space="0" w:color="auto"/>
              <w:right w:val="single" w:sz="4" w:space="0" w:color="auto"/>
            </w:tcBorders>
          </w:tcPr>
          <w:p w14:paraId="0F26546D" w14:textId="77777777" w:rsidR="00286C99" w:rsidRPr="006B0F7C" w:rsidRDefault="00286C99" w:rsidP="00286C99">
            <w:pPr>
              <w:pStyle w:val="Erluterungstext"/>
            </w:pPr>
            <w:r w:rsidRPr="006B0F7C">
              <w:rPr>
                <w:szCs w:val="22"/>
              </w:rPr>
              <w:t>Budget für technische</w:t>
            </w:r>
            <w:r w:rsidRPr="006B0F7C">
              <w:rPr>
                <w:szCs w:val="22"/>
              </w:rPr>
              <w:br/>
              <w:t>Ressourcen</w:t>
            </w:r>
          </w:p>
        </w:tc>
        <w:tc>
          <w:tcPr>
            <w:tcW w:w="5754" w:type="dxa"/>
            <w:tcBorders>
              <w:top w:val="single" w:sz="4" w:space="0" w:color="auto"/>
              <w:left w:val="single" w:sz="4" w:space="0" w:color="auto"/>
              <w:bottom w:val="single" w:sz="4" w:space="0" w:color="auto"/>
              <w:right w:val="single" w:sz="4" w:space="0" w:color="auto"/>
            </w:tcBorders>
          </w:tcPr>
          <w:p w14:paraId="4C81A161" w14:textId="77777777" w:rsidR="00286C99" w:rsidRPr="006B0F7C" w:rsidRDefault="00286C99" w:rsidP="00286C99">
            <w:pPr>
              <w:pStyle w:val="Erluterungstext"/>
            </w:pPr>
            <w:r w:rsidRPr="006B0F7C">
              <w:rPr>
                <w:szCs w:val="22"/>
              </w:rPr>
              <w:t>Kauf oder Miete von Entwicklungswerkzeugen</w:t>
            </w:r>
            <w:r w:rsidRPr="006B0F7C">
              <w:rPr>
                <w:szCs w:val="22"/>
              </w:rPr>
              <w:br/>
              <w:t>(Hardware und Software)?</w:t>
            </w:r>
          </w:p>
        </w:tc>
      </w:tr>
      <w:tr w:rsidR="00286C99" w:rsidRPr="006B0F7C" w14:paraId="2DFF1D35" w14:textId="77777777">
        <w:tc>
          <w:tcPr>
            <w:tcW w:w="2466" w:type="dxa"/>
            <w:tcBorders>
              <w:top w:val="single" w:sz="4" w:space="0" w:color="auto"/>
              <w:left w:val="single" w:sz="4" w:space="0" w:color="auto"/>
              <w:bottom w:val="single" w:sz="4" w:space="0" w:color="auto"/>
              <w:right w:val="single" w:sz="4" w:space="0" w:color="auto"/>
            </w:tcBorders>
          </w:tcPr>
          <w:p w14:paraId="696A7029" w14:textId="77777777" w:rsidR="00286C99" w:rsidRPr="006B0F7C" w:rsidRDefault="00286C99" w:rsidP="00286C99">
            <w:pPr>
              <w:pStyle w:val="Erluterungstext"/>
            </w:pPr>
            <w:r w:rsidRPr="006B0F7C">
              <w:rPr>
                <w:szCs w:val="22"/>
              </w:rPr>
              <w:t>Team</w:t>
            </w:r>
          </w:p>
        </w:tc>
        <w:tc>
          <w:tcPr>
            <w:tcW w:w="5754" w:type="dxa"/>
            <w:tcBorders>
              <w:top w:val="single" w:sz="4" w:space="0" w:color="auto"/>
              <w:left w:val="single" w:sz="4" w:space="0" w:color="auto"/>
              <w:bottom w:val="single" w:sz="4" w:space="0" w:color="auto"/>
              <w:right w:val="single" w:sz="4" w:space="0" w:color="auto"/>
            </w:tcBorders>
          </w:tcPr>
          <w:p w14:paraId="335DBBEC" w14:textId="77777777" w:rsidR="00286C99" w:rsidRPr="006B0F7C" w:rsidRDefault="00286C99" w:rsidP="00286C99">
            <w:pPr>
              <w:pStyle w:val="Erluterungstext"/>
            </w:pPr>
            <w:r w:rsidRPr="006B0F7C">
              <w:rPr>
                <w:szCs w:val="22"/>
              </w:rPr>
              <w:t>Anzahl der Mitarbeiter und deren Qualifikation,</w:t>
            </w:r>
            <w:r w:rsidRPr="006B0F7C">
              <w:rPr>
                <w:szCs w:val="22"/>
              </w:rPr>
              <w:br/>
              <w:t>Motivation und kontinuierliche Verfügbarkeit.</w:t>
            </w:r>
          </w:p>
        </w:tc>
      </w:tr>
      <w:tr w:rsidR="00286C99" w:rsidRPr="006B0F7C" w14:paraId="03E1F3CB" w14:textId="77777777">
        <w:tc>
          <w:tcPr>
            <w:tcW w:w="8220" w:type="dxa"/>
            <w:gridSpan w:val="2"/>
            <w:tcBorders>
              <w:top w:val="single" w:sz="4" w:space="0" w:color="auto"/>
              <w:left w:val="single" w:sz="4" w:space="0" w:color="auto"/>
              <w:bottom w:val="single" w:sz="4" w:space="0" w:color="auto"/>
              <w:right w:val="single" w:sz="4" w:space="0" w:color="auto"/>
            </w:tcBorders>
          </w:tcPr>
          <w:p w14:paraId="7D7EC895" w14:textId="77777777" w:rsidR="00286C99" w:rsidRPr="006B0F7C" w:rsidRDefault="00286C99" w:rsidP="00286C99">
            <w:pPr>
              <w:pStyle w:val="Erluterungstext"/>
            </w:pPr>
            <w:r w:rsidRPr="006B0F7C">
              <w:rPr>
                <w:szCs w:val="22"/>
              </w:rPr>
              <w:t>Organisatorische Standards</w:t>
            </w:r>
          </w:p>
        </w:tc>
      </w:tr>
      <w:tr w:rsidR="00286C99" w:rsidRPr="006B0F7C" w14:paraId="63134409" w14:textId="77777777">
        <w:tc>
          <w:tcPr>
            <w:tcW w:w="2466" w:type="dxa"/>
            <w:tcBorders>
              <w:top w:val="single" w:sz="4" w:space="0" w:color="auto"/>
              <w:left w:val="single" w:sz="4" w:space="0" w:color="auto"/>
              <w:bottom w:val="single" w:sz="4" w:space="0" w:color="auto"/>
              <w:right w:val="single" w:sz="4" w:space="0" w:color="auto"/>
            </w:tcBorders>
          </w:tcPr>
          <w:p w14:paraId="0E52695F" w14:textId="77777777" w:rsidR="00286C99" w:rsidRPr="006B0F7C" w:rsidRDefault="00286C99" w:rsidP="00286C99">
            <w:pPr>
              <w:pStyle w:val="Erluterungstext"/>
            </w:pPr>
            <w:r w:rsidRPr="006B0F7C">
              <w:rPr>
                <w:szCs w:val="22"/>
              </w:rPr>
              <w:t>Vorgehensmodell</w:t>
            </w:r>
          </w:p>
        </w:tc>
        <w:tc>
          <w:tcPr>
            <w:tcW w:w="5754" w:type="dxa"/>
            <w:tcBorders>
              <w:top w:val="single" w:sz="4" w:space="0" w:color="auto"/>
              <w:left w:val="single" w:sz="4" w:space="0" w:color="auto"/>
              <w:bottom w:val="single" w:sz="4" w:space="0" w:color="auto"/>
              <w:right w:val="single" w:sz="4" w:space="0" w:color="auto"/>
            </w:tcBorders>
          </w:tcPr>
          <w:p w14:paraId="0AA124F3" w14:textId="77777777" w:rsidR="00286C99" w:rsidRPr="006B0F7C" w:rsidRDefault="00286C99" w:rsidP="00286C99">
            <w:pPr>
              <w:pStyle w:val="Erluterungstext"/>
            </w:pPr>
            <w:r w:rsidRPr="006B0F7C">
              <w:rPr>
                <w:szCs w:val="22"/>
              </w:rPr>
              <w:t>Vorgaben bezüglich Vorgehensmodell? Hierzu gehören auch interne Standards zu Modellierung, Dokumentation und Implementierung.</w:t>
            </w:r>
          </w:p>
        </w:tc>
      </w:tr>
      <w:tr w:rsidR="00286C99" w:rsidRPr="006B0F7C" w14:paraId="773B6DEB" w14:textId="77777777">
        <w:tc>
          <w:tcPr>
            <w:tcW w:w="2466" w:type="dxa"/>
            <w:tcBorders>
              <w:top w:val="single" w:sz="4" w:space="0" w:color="auto"/>
              <w:left w:val="single" w:sz="4" w:space="0" w:color="auto"/>
              <w:bottom w:val="single" w:sz="4" w:space="0" w:color="auto"/>
              <w:right w:val="single" w:sz="4" w:space="0" w:color="auto"/>
            </w:tcBorders>
          </w:tcPr>
          <w:p w14:paraId="7525EB3A" w14:textId="77777777" w:rsidR="00286C99" w:rsidRPr="006B0F7C" w:rsidRDefault="00286C99" w:rsidP="00286C99">
            <w:pPr>
              <w:pStyle w:val="Erluterungstext"/>
            </w:pPr>
            <w:r w:rsidRPr="006B0F7C">
              <w:rPr>
                <w:szCs w:val="22"/>
              </w:rPr>
              <w:t>Qualitätsstandards</w:t>
            </w:r>
          </w:p>
        </w:tc>
        <w:tc>
          <w:tcPr>
            <w:tcW w:w="5754" w:type="dxa"/>
            <w:tcBorders>
              <w:top w:val="single" w:sz="4" w:space="0" w:color="auto"/>
              <w:left w:val="single" w:sz="4" w:space="0" w:color="auto"/>
              <w:bottom w:val="single" w:sz="4" w:space="0" w:color="auto"/>
              <w:right w:val="single" w:sz="4" w:space="0" w:color="auto"/>
            </w:tcBorders>
          </w:tcPr>
          <w:p w14:paraId="4ABE07BB" w14:textId="77777777" w:rsidR="00286C99" w:rsidRPr="006B0F7C" w:rsidRDefault="00286C99" w:rsidP="00286C99">
            <w:pPr>
              <w:pStyle w:val="Erluterungstext"/>
            </w:pPr>
            <w:r w:rsidRPr="006B0F7C">
              <w:rPr>
                <w:szCs w:val="22"/>
              </w:rPr>
              <w:t>Fällt die Organisation oder das System in den Geltungsbereich von Qualitätsnormen (wie ISO-9000)?</w:t>
            </w:r>
          </w:p>
        </w:tc>
      </w:tr>
      <w:tr w:rsidR="00286C99" w:rsidRPr="006B0F7C" w14:paraId="697829FB" w14:textId="77777777">
        <w:tc>
          <w:tcPr>
            <w:tcW w:w="2466" w:type="dxa"/>
            <w:tcBorders>
              <w:top w:val="single" w:sz="4" w:space="0" w:color="auto"/>
              <w:left w:val="single" w:sz="4" w:space="0" w:color="auto"/>
              <w:bottom w:val="single" w:sz="4" w:space="0" w:color="auto"/>
              <w:right w:val="single" w:sz="4" w:space="0" w:color="auto"/>
            </w:tcBorders>
          </w:tcPr>
          <w:p w14:paraId="3DF4BA2C" w14:textId="77777777" w:rsidR="00286C99" w:rsidRPr="006B0F7C" w:rsidRDefault="00286C99" w:rsidP="00286C99">
            <w:pPr>
              <w:pStyle w:val="Erluterungstext"/>
            </w:pPr>
            <w:r w:rsidRPr="006B0F7C">
              <w:rPr>
                <w:szCs w:val="22"/>
              </w:rPr>
              <w:t>Entwicklungs</w:t>
            </w:r>
            <w:r w:rsidRPr="006B0F7C">
              <w:rPr>
                <w:szCs w:val="22"/>
              </w:rPr>
              <w:softHyphen/>
              <w:t>werkzeuge</w:t>
            </w:r>
          </w:p>
        </w:tc>
        <w:tc>
          <w:tcPr>
            <w:tcW w:w="5754" w:type="dxa"/>
            <w:tcBorders>
              <w:top w:val="single" w:sz="4" w:space="0" w:color="auto"/>
              <w:left w:val="single" w:sz="4" w:space="0" w:color="auto"/>
              <w:bottom w:val="single" w:sz="4" w:space="0" w:color="auto"/>
              <w:right w:val="single" w:sz="4" w:space="0" w:color="auto"/>
            </w:tcBorders>
          </w:tcPr>
          <w:p w14:paraId="7096EFBD" w14:textId="77777777" w:rsidR="00286C99" w:rsidRPr="006B0F7C" w:rsidRDefault="00286C99" w:rsidP="00286C99">
            <w:pPr>
              <w:pStyle w:val="Erluterungstext"/>
            </w:pPr>
            <w:r w:rsidRPr="006B0F7C">
              <w:rPr>
                <w:szCs w:val="22"/>
              </w:rPr>
              <w:t>Vorgaben bezüglich der Entwicklungswerkzeuge</w:t>
            </w:r>
            <w:r w:rsidRPr="006B0F7C">
              <w:rPr>
                <w:szCs w:val="22"/>
              </w:rPr>
              <w:br/>
              <w:t>(etwa: CASE-Tool, Datenbank, Integrierte Entwicklungsumgebung, Kommunikationssoftware, Middleware, Transaktionsmonitor).</w:t>
            </w:r>
          </w:p>
        </w:tc>
      </w:tr>
      <w:tr w:rsidR="00286C99" w:rsidRPr="006B0F7C" w14:paraId="6633AFD9" w14:textId="77777777">
        <w:tc>
          <w:tcPr>
            <w:tcW w:w="2466" w:type="dxa"/>
            <w:tcBorders>
              <w:top w:val="single" w:sz="4" w:space="0" w:color="auto"/>
              <w:left w:val="single" w:sz="4" w:space="0" w:color="auto"/>
              <w:bottom w:val="single" w:sz="4" w:space="0" w:color="auto"/>
              <w:right w:val="single" w:sz="4" w:space="0" w:color="auto"/>
            </w:tcBorders>
          </w:tcPr>
          <w:p w14:paraId="41EF79FE" w14:textId="77777777" w:rsidR="00286C99" w:rsidRPr="006B0F7C" w:rsidRDefault="00286C99" w:rsidP="00286C99">
            <w:pPr>
              <w:pStyle w:val="Erluterungstext"/>
            </w:pPr>
            <w:r w:rsidRPr="006B0F7C">
              <w:rPr>
                <w:szCs w:val="22"/>
              </w:rPr>
              <w:t>Konfigurations- und</w:t>
            </w:r>
            <w:r w:rsidRPr="006B0F7C">
              <w:rPr>
                <w:szCs w:val="22"/>
              </w:rPr>
              <w:br/>
              <w:t>Versionsverwaltung</w:t>
            </w:r>
          </w:p>
        </w:tc>
        <w:tc>
          <w:tcPr>
            <w:tcW w:w="5754" w:type="dxa"/>
            <w:tcBorders>
              <w:top w:val="single" w:sz="4" w:space="0" w:color="auto"/>
              <w:left w:val="single" w:sz="4" w:space="0" w:color="auto"/>
              <w:bottom w:val="single" w:sz="4" w:space="0" w:color="auto"/>
              <w:right w:val="single" w:sz="4" w:space="0" w:color="auto"/>
            </w:tcBorders>
          </w:tcPr>
          <w:p w14:paraId="1B27F020" w14:textId="77777777" w:rsidR="00286C99" w:rsidRPr="006B0F7C" w:rsidRDefault="00286C99" w:rsidP="00286C99">
            <w:pPr>
              <w:pStyle w:val="Erluterungstext"/>
            </w:pPr>
            <w:r w:rsidRPr="006B0F7C">
              <w:rPr>
                <w:szCs w:val="22"/>
              </w:rPr>
              <w:t>Vorgaben bezüglich Prozessen und Werkzeugen</w:t>
            </w:r>
          </w:p>
        </w:tc>
      </w:tr>
      <w:tr w:rsidR="00286C99" w:rsidRPr="006B0F7C" w14:paraId="61651922" w14:textId="77777777">
        <w:tc>
          <w:tcPr>
            <w:tcW w:w="2466" w:type="dxa"/>
            <w:tcBorders>
              <w:top w:val="single" w:sz="4" w:space="0" w:color="auto"/>
              <w:left w:val="single" w:sz="4" w:space="0" w:color="auto"/>
              <w:bottom w:val="single" w:sz="4" w:space="0" w:color="auto"/>
              <w:right w:val="single" w:sz="4" w:space="0" w:color="auto"/>
            </w:tcBorders>
          </w:tcPr>
          <w:p w14:paraId="67EE08D2" w14:textId="77777777" w:rsidR="00286C99" w:rsidRPr="006B0F7C" w:rsidRDefault="00286C99" w:rsidP="00286C99">
            <w:pPr>
              <w:pStyle w:val="Erluterungstext"/>
            </w:pPr>
            <w:r w:rsidRPr="006B0F7C">
              <w:rPr>
                <w:szCs w:val="22"/>
              </w:rPr>
              <w:t>Testwerkzeuge und prozesse</w:t>
            </w:r>
          </w:p>
        </w:tc>
        <w:tc>
          <w:tcPr>
            <w:tcW w:w="5754" w:type="dxa"/>
            <w:tcBorders>
              <w:top w:val="single" w:sz="4" w:space="0" w:color="auto"/>
              <w:left w:val="single" w:sz="4" w:space="0" w:color="auto"/>
              <w:bottom w:val="single" w:sz="4" w:space="0" w:color="auto"/>
              <w:right w:val="single" w:sz="4" w:space="0" w:color="auto"/>
            </w:tcBorders>
          </w:tcPr>
          <w:p w14:paraId="31D55D32" w14:textId="77777777" w:rsidR="00286C99" w:rsidRPr="006B0F7C" w:rsidRDefault="00286C99" w:rsidP="00286C99">
            <w:pPr>
              <w:pStyle w:val="Erluterungstext"/>
            </w:pPr>
            <w:r w:rsidRPr="006B0F7C">
              <w:rPr>
                <w:szCs w:val="22"/>
              </w:rPr>
              <w:t>Vorgaben bezüglich Prozessen und Werkzeugen</w:t>
            </w:r>
          </w:p>
        </w:tc>
      </w:tr>
      <w:tr w:rsidR="00286C99" w:rsidRPr="006B0F7C" w14:paraId="4F864120" w14:textId="77777777">
        <w:tc>
          <w:tcPr>
            <w:tcW w:w="2466" w:type="dxa"/>
            <w:tcBorders>
              <w:top w:val="single" w:sz="4" w:space="0" w:color="auto"/>
              <w:left w:val="single" w:sz="4" w:space="0" w:color="auto"/>
              <w:bottom w:val="single" w:sz="4" w:space="0" w:color="auto"/>
              <w:right w:val="single" w:sz="4" w:space="0" w:color="auto"/>
            </w:tcBorders>
          </w:tcPr>
          <w:p w14:paraId="7E82229C" w14:textId="77777777" w:rsidR="00286C99" w:rsidRPr="006B0F7C" w:rsidRDefault="00286C99" w:rsidP="00286C99">
            <w:pPr>
              <w:pStyle w:val="Erluterungstext"/>
            </w:pPr>
            <w:r w:rsidRPr="006B0F7C">
              <w:rPr>
                <w:szCs w:val="22"/>
              </w:rPr>
              <w:t>Abnahme- und</w:t>
            </w:r>
            <w:r w:rsidRPr="006B0F7C">
              <w:rPr>
                <w:szCs w:val="22"/>
              </w:rPr>
              <w:br/>
              <w:t>Freigabeprozesse</w:t>
            </w:r>
          </w:p>
        </w:tc>
        <w:tc>
          <w:tcPr>
            <w:tcW w:w="5754" w:type="dxa"/>
            <w:tcBorders>
              <w:top w:val="single" w:sz="4" w:space="0" w:color="auto"/>
              <w:left w:val="single" w:sz="4" w:space="0" w:color="auto"/>
              <w:bottom w:val="single" w:sz="4" w:space="0" w:color="auto"/>
              <w:right w:val="single" w:sz="4" w:space="0" w:color="auto"/>
            </w:tcBorders>
          </w:tcPr>
          <w:p w14:paraId="6176C523" w14:textId="77777777" w:rsidR="00286C99" w:rsidRPr="006B0F7C" w:rsidRDefault="00286C99" w:rsidP="00286C99">
            <w:pPr>
              <w:pStyle w:val="Erluterungstext"/>
              <w:rPr>
                <w:szCs w:val="22"/>
              </w:rPr>
            </w:pPr>
            <w:r w:rsidRPr="006B0F7C">
              <w:rPr>
                <w:szCs w:val="22"/>
              </w:rPr>
              <w:t>Datenmodellierung und Datenbankdesign</w:t>
            </w:r>
            <w:r w:rsidRPr="006B0F7C">
              <w:t xml:space="preserve"> </w:t>
            </w:r>
          </w:p>
          <w:p w14:paraId="2475C355" w14:textId="77777777" w:rsidR="00286C99" w:rsidRPr="006B0F7C" w:rsidRDefault="00286C99" w:rsidP="00286C99">
            <w:pPr>
              <w:pStyle w:val="Erluterungstext"/>
              <w:rPr>
                <w:szCs w:val="22"/>
              </w:rPr>
            </w:pPr>
            <w:r w:rsidRPr="006B0F7C">
              <w:rPr>
                <w:szCs w:val="22"/>
              </w:rPr>
              <w:t>Benutzeroberflächen</w:t>
            </w:r>
            <w:r w:rsidRPr="006B0F7C">
              <w:t xml:space="preserve"> </w:t>
            </w:r>
          </w:p>
          <w:p w14:paraId="54D351C5" w14:textId="77777777" w:rsidR="00286C99" w:rsidRPr="006B0F7C" w:rsidRDefault="00286C99" w:rsidP="00286C99">
            <w:pPr>
              <w:pStyle w:val="Erluterungstext"/>
              <w:rPr>
                <w:szCs w:val="22"/>
              </w:rPr>
            </w:pPr>
            <w:r w:rsidRPr="006B0F7C">
              <w:rPr>
                <w:szCs w:val="22"/>
              </w:rPr>
              <w:t>Geschäftsprozesse (Workflow)</w:t>
            </w:r>
            <w:r w:rsidRPr="006B0F7C">
              <w:t xml:space="preserve"> </w:t>
            </w:r>
          </w:p>
          <w:p w14:paraId="49F4CDC1" w14:textId="77777777" w:rsidR="00286C99" w:rsidRPr="006B0F7C" w:rsidRDefault="00286C99" w:rsidP="00286C99">
            <w:pPr>
              <w:pStyle w:val="Erluterungstext"/>
            </w:pPr>
            <w:r w:rsidRPr="006B0F7C">
              <w:rPr>
                <w:szCs w:val="22"/>
              </w:rPr>
              <w:t>Nutzung externer Systeme (etwa: schreibender Zugriff bei externen Datenbanken)</w:t>
            </w:r>
            <w:r w:rsidRPr="006B0F7C">
              <w:t xml:space="preserve"> </w:t>
            </w:r>
          </w:p>
        </w:tc>
      </w:tr>
      <w:tr w:rsidR="00286C99" w:rsidRPr="006B0F7C" w14:paraId="77BC2C65" w14:textId="77777777">
        <w:tc>
          <w:tcPr>
            <w:tcW w:w="2466" w:type="dxa"/>
            <w:tcBorders>
              <w:top w:val="single" w:sz="4" w:space="0" w:color="auto"/>
              <w:left w:val="single" w:sz="4" w:space="0" w:color="auto"/>
              <w:bottom w:val="single" w:sz="4" w:space="0" w:color="auto"/>
              <w:right w:val="single" w:sz="4" w:space="0" w:color="auto"/>
            </w:tcBorders>
          </w:tcPr>
          <w:p w14:paraId="6C7D448F" w14:textId="77777777" w:rsidR="00286C99" w:rsidRPr="006B0F7C" w:rsidRDefault="00286C99" w:rsidP="00286C99">
            <w:pPr>
              <w:pStyle w:val="Erluterungstext"/>
              <w:rPr>
                <w:lang w:val="en-US"/>
              </w:rPr>
            </w:pPr>
            <w:r w:rsidRPr="006B0F7C">
              <w:rPr>
                <w:szCs w:val="22"/>
                <w:lang w:val="en-US"/>
              </w:rPr>
              <w:t>Service Level</w:t>
            </w:r>
            <w:r w:rsidRPr="006B0F7C">
              <w:rPr>
                <w:szCs w:val="22"/>
                <w:lang w:val="en-US"/>
              </w:rPr>
              <w:br/>
              <w:t>Agreements</w:t>
            </w:r>
          </w:p>
        </w:tc>
        <w:tc>
          <w:tcPr>
            <w:tcW w:w="5754" w:type="dxa"/>
            <w:tcBorders>
              <w:top w:val="single" w:sz="4" w:space="0" w:color="auto"/>
              <w:left w:val="single" w:sz="4" w:space="0" w:color="auto"/>
              <w:bottom w:val="single" w:sz="4" w:space="0" w:color="auto"/>
              <w:right w:val="single" w:sz="4" w:space="0" w:color="auto"/>
            </w:tcBorders>
          </w:tcPr>
          <w:p w14:paraId="1CBC1D49" w14:textId="77777777" w:rsidR="00286C99" w:rsidRPr="006B0F7C" w:rsidRDefault="00286C99" w:rsidP="00286C99">
            <w:pPr>
              <w:pStyle w:val="Erluterungstext"/>
            </w:pPr>
            <w:r w:rsidRPr="006B0F7C">
              <w:rPr>
                <w:szCs w:val="22"/>
              </w:rPr>
              <w:t>Gibt es Vorgaben oder Standards hinsichtlich Verfügbarkeiten oder einzuhaltender Service-Levels?</w:t>
            </w:r>
          </w:p>
        </w:tc>
      </w:tr>
      <w:tr w:rsidR="00286C99" w:rsidRPr="006B0F7C" w14:paraId="60D9D51D" w14:textId="77777777">
        <w:tc>
          <w:tcPr>
            <w:tcW w:w="8220" w:type="dxa"/>
            <w:gridSpan w:val="2"/>
            <w:tcBorders>
              <w:top w:val="single" w:sz="4" w:space="0" w:color="auto"/>
              <w:left w:val="single" w:sz="4" w:space="0" w:color="auto"/>
              <w:bottom w:val="single" w:sz="4" w:space="0" w:color="auto"/>
              <w:right w:val="single" w:sz="4" w:space="0" w:color="auto"/>
            </w:tcBorders>
          </w:tcPr>
          <w:p w14:paraId="09000559" w14:textId="77777777" w:rsidR="00286C99" w:rsidRPr="006B0F7C" w:rsidRDefault="00286C99" w:rsidP="00286C99">
            <w:pPr>
              <w:pStyle w:val="Erluterungstext"/>
            </w:pPr>
            <w:r w:rsidRPr="006B0F7C">
              <w:rPr>
                <w:szCs w:val="22"/>
              </w:rPr>
              <w:t>Juristische Faktoren</w:t>
            </w:r>
          </w:p>
        </w:tc>
      </w:tr>
      <w:tr w:rsidR="00286C99" w:rsidRPr="006B0F7C" w14:paraId="4D11ADD4" w14:textId="77777777">
        <w:tc>
          <w:tcPr>
            <w:tcW w:w="2466" w:type="dxa"/>
            <w:tcBorders>
              <w:top w:val="single" w:sz="4" w:space="0" w:color="auto"/>
              <w:left w:val="single" w:sz="4" w:space="0" w:color="auto"/>
              <w:bottom w:val="single" w:sz="4" w:space="0" w:color="auto"/>
              <w:right w:val="single" w:sz="4" w:space="0" w:color="auto"/>
            </w:tcBorders>
          </w:tcPr>
          <w:p w14:paraId="1FD192B4" w14:textId="77777777" w:rsidR="00286C99" w:rsidRPr="006B0F7C" w:rsidRDefault="00286C99" w:rsidP="00286C99">
            <w:pPr>
              <w:pStyle w:val="Erluterungstext"/>
            </w:pPr>
            <w:r w:rsidRPr="006B0F7C">
              <w:rPr>
                <w:szCs w:val="22"/>
              </w:rPr>
              <w:t>Haftungsfragen</w:t>
            </w:r>
          </w:p>
        </w:tc>
        <w:tc>
          <w:tcPr>
            <w:tcW w:w="5754" w:type="dxa"/>
            <w:tcBorders>
              <w:top w:val="single" w:sz="4" w:space="0" w:color="auto"/>
              <w:left w:val="single" w:sz="4" w:space="0" w:color="auto"/>
              <w:bottom w:val="single" w:sz="4" w:space="0" w:color="auto"/>
              <w:right w:val="single" w:sz="4" w:space="0" w:color="auto"/>
            </w:tcBorders>
          </w:tcPr>
          <w:p w14:paraId="45F5BCB6" w14:textId="77777777" w:rsidR="00286C99" w:rsidRPr="006B0F7C" w:rsidRDefault="00286C99" w:rsidP="00286C99">
            <w:pPr>
              <w:pStyle w:val="Erluterungstext"/>
              <w:rPr>
                <w:szCs w:val="22"/>
              </w:rPr>
            </w:pPr>
            <w:r w:rsidRPr="006B0F7C">
              <w:rPr>
                <w:szCs w:val="22"/>
              </w:rPr>
              <w:t>Hat die Nutzung oder der Betrieb des Systems mögliche rechtliche Konsequenzen?</w:t>
            </w:r>
            <w:r w:rsidRPr="006B0F7C">
              <w:t xml:space="preserve"> </w:t>
            </w:r>
          </w:p>
          <w:p w14:paraId="7F556A3B" w14:textId="77777777" w:rsidR="00286C99" w:rsidRPr="006B0F7C" w:rsidRDefault="00286C99" w:rsidP="00286C99">
            <w:pPr>
              <w:pStyle w:val="Erluterungstext"/>
              <w:rPr>
                <w:szCs w:val="22"/>
              </w:rPr>
            </w:pPr>
            <w:r w:rsidRPr="006B0F7C">
              <w:rPr>
                <w:szCs w:val="22"/>
              </w:rPr>
              <w:t>Kann das System Auswirkung auf Menschenleben oder Gesundheit besitzen?</w:t>
            </w:r>
            <w:r w:rsidRPr="006B0F7C">
              <w:t xml:space="preserve"> </w:t>
            </w:r>
          </w:p>
          <w:p w14:paraId="0AD94AA7" w14:textId="77777777" w:rsidR="00286C99" w:rsidRPr="006B0F7C" w:rsidRDefault="00286C99" w:rsidP="00286C99">
            <w:pPr>
              <w:pStyle w:val="Erluterungstext"/>
            </w:pPr>
            <w:r w:rsidRPr="006B0F7C">
              <w:rPr>
                <w:szCs w:val="22"/>
              </w:rPr>
              <w:t>Kann das System Auswirkungen auf Funktionsfähigkeit externer Systeme oder Unternehmen besitzen?</w:t>
            </w:r>
            <w:r w:rsidRPr="006B0F7C">
              <w:t xml:space="preserve"> </w:t>
            </w:r>
          </w:p>
        </w:tc>
      </w:tr>
      <w:tr w:rsidR="00286C99" w:rsidRPr="006B0F7C" w14:paraId="125B202E" w14:textId="77777777">
        <w:tc>
          <w:tcPr>
            <w:tcW w:w="2466" w:type="dxa"/>
            <w:tcBorders>
              <w:top w:val="single" w:sz="4" w:space="0" w:color="auto"/>
              <w:left w:val="single" w:sz="4" w:space="0" w:color="auto"/>
              <w:bottom w:val="single" w:sz="4" w:space="0" w:color="auto"/>
              <w:right w:val="single" w:sz="4" w:space="0" w:color="auto"/>
            </w:tcBorders>
          </w:tcPr>
          <w:p w14:paraId="3A466A98" w14:textId="77777777" w:rsidR="00286C99" w:rsidRPr="006B0F7C" w:rsidRDefault="00286C99" w:rsidP="00286C99">
            <w:pPr>
              <w:pStyle w:val="Erluterungstext"/>
            </w:pPr>
            <w:r w:rsidRPr="006B0F7C">
              <w:rPr>
                <w:szCs w:val="22"/>
              </w:rPr>
              <w:t>Datenschutz</w:t>
            </w:r>
          </w:p>
        </w:tc>
        <w:tc>
          <w:tcPr>
            <w:tcW w:w="5754" w:type="dxa"/>
            <w:tcBorders>
              <w:top w:val="single" w:sz="4" w:space="0" w:color="auto"/>
              <w:left w:val="single" w:sz="4" w:space="0" w:color="auto"/>
              <w:bottom w:val="single" w:sz="4" w:space="0" w:color="auto"/>
              <w:right w:val="single" w:sz="4" w:space="0" w:color="auto"/>
            </w:tcBorders>
          </w:tcPr>
          <w:p w14:paraId="3A74151F" w14:textId="77777777" w:rsidR="00286C99" w:rsidRPr="006B0F7C" w:rsidRDefault="00286C99" w:rsidP="00286C99">
            <w:pPr>
              <w:pStyle w:val="Erluterungstext"/>
            </w:pPr>
            <w:r w:rsidRPr="006B0F7C">
              <w:rPr>
                <w:szCs w:val="22"/>
              </w:rPr>
              <w:t>Speichert oder bearbeitet das System „schutzwürdige“ Daten?</w:t>
            </w:r>
          </w:p>
        </w:tc>
      </w:tr>
      <w:tr w:rsidR="00286C99" w:rsidRPr="006B0F7C" w14:paraId="13C37C50" w14:textId="77777777">
        <w:tc>
          <w:tcPr>
            <w:tcW w:w="2466" w:type="dxa"/>
            <w:tcBorders>
              <w:top w:val="single" w:sz="4" w:space="0" w:color="auto"/>
              <w:left w:val="single" w:sz="4" w:space="0" w:color="auto"/>
              <w:bottom w:val="single" w:sz="4" w:space="0" w:color="auto"/>
              <w:right w:val="single" w:sz="4" w:space="0" w:color="auto"/>
            </w:tcBorders>
          </w:tcPr>
          <w:p w14:paraId="4CEE36FD" w14:textId="77777777" w:rsidR="00286C99" w:rsidRPr="006B0F7C" w:rsidRDefault="00286C99" w:rsidP="00286C99">
            <w:pPr>
              <w:pStyle w:val="Erluterungstext"/>
            </w:pPr>
            <w:r w:rsidRPr="006B0F7C">
              <w:rPr>
                <w:szCs w:val="22"/>
              </w:rPr>
              <w:t>Nachweispflichten</w:t>
            </w:r>
          </w:p>
        </w:tc>
        <w:tc>
          <w:tcPr>
            <w:tcW w:w="5754" w:type="dxa"/>
            <w:tcBorders>
              <w:top w:val="single" w:sz="4" w:space="0" w:color="auto"/>
              <w:left w:val="single" w:sz="4" w:space="0" w:color="auto"/>
              <w:bottom w:val="single" w:sz="4" w:space="0" w:color="auto"/>
              <w:right w:val="single" w:sz="4" w:space="0" w:color="auto"/>
            </w:tcBorders>
          </w:tcPr>
          <w:p w14:paraId="69C05D2D" w14:textId="77777777" w:rsidR="00286C99" w:rsidRPr="006B0F7C" w:rsidRDefault="00286C99" w:rsidP="00286C99">
            <w:pPr>
              <w:pStyle w:val="Erluterungstext"/>
            </w:pPr>
            <w:r w:rsidRPr="006B0F7C">
              <w:rPr>
                <w:szCs w:val="22"/>
              </w:rPr>
              <w:t>Bestehen für bestimmte Systemaspekte juristische Nachweispflichten?</w:t>
            </w:r>
          </w:p>
        </w:tc>
      </w:tr>
      <w:tr w:rsidR="00286C99" w:rsidRPr="006B0F7C" w14:paraId="7C61829C" w14:textId="77777777">
        <w:tc>
          <w:tcPr>
            <w:tcW w:w="2466" w:type="dxa"/>
            <w:tcBorders>
              <w:top w:val="single" w:sz="4" w:space="0" w:color="auto"/>
              <w:left w:val="single" w:sz="4" w:space="0" w:color="auto"/>
              <w:bottom w:val="single" w:sz="4" w:space="0" w:color="auto"/>
              <w:right w:val="single" w:sz="4" w:space="0" w:color="auto"/>
            </w:tcBorders>
          </w:tcPr>
          <w:p w14:paraId="4D84D14B" w14:textId="77777777" w:rsidR="00286C99" w:rsidRPr="006B0F7C" w:rsidRDefault="00286C99" w:rsidP="00286C99">
            <w:pPr>
              <w:pStyle w:val="Erluterungstext"/>
            </w:pPr>
            <w:r w:rsidRPr="006B0F7C">
              <w:rPr>
                <w:szCs w:val="22"/>
              </w:rPr>
              <w:t>Internationale Rechtsfragen</w:t>
            </w:r>
          </w:p>
        </w:tc>
        <w:tc>
          <w:tcPr>
            <w:tcW w:w="5754" w:type="dxa"/>
            <w:tcBorders>
              <w:top w:val="single" w:sz="4" w:space="0" w:color="auto"/>
              <w:left w:val="single" w:sz="4" w:space="0" w:color="auto"/>
              <w:bottom w:val="single" w:sz="4" w:space="0" w:color="auto"/>
              <w:right w:val="single" w:sz="4" w:space="0" w:color="auto"/>
            </w:tcBorders>
          </w:tcPr>
          <w:p w14:paraId="7B5E07FA" w14:textId="77777777" w:rsidR="00286C99" w:rsidRPr="006B0F7C" w:rsidRDefault="00286C99" w:rsidP="00286C99">
            <w:pPr>
              <w:pStyle w:val="Erluterungstext"/>
              <w:rPr>
                <w:szCs w:val="22"/>
              </w:rPr>
            </w:pPr>
            <w:r w:rsidRPr="006B0F7C">
              <w:rPr>
                <w:szCs w:val="22"/>
              </w:rPr>
              <w:t>Wird das System international eingesetzt?</w:t>
            </w:r>
            <w:r w:rsidRPr="006B0F7C">
              <w:t xml:space="preserve"> </w:t>
            </w:r>
          </w:p>
          <w:p w14:paraId="61650AF0" w14:textId="77777777" w:rsidR="00286C99" w:rsidRPr="006B0F7C" w:rsidRDefault="00286C99" w:rsidP="00286C99">
            <w:pPr>
              <w:pStyle w:val="Erluterungstext"/>
            </w:pPr>
            <w:r w:rsidRPr="006B0F7C">
              <w:rPr>
                <w:szCs w:val="22"/>
              </w:rPr>
              <w:t>Gelten in anderen Ländern eventuell andere juristische Rahmenbedingungen für den Einsatz (Beispiel: Nutzung von Verschlüsselungsverfahren)?</w:t>
            </w:r>
            <w:r w:rsidRPr="006B0F7C">
              <w:t xml:space="preserve"> </w:t>
            </w:r>
          </w:p>
        </w:tc>
      </w:tr>
    </w:tbl>
    <w:p w14:paraId="43DC8A51" w14:textId="77777777" w:rsidR="00286C99" w:rsidRPr="00D62916" w:rsidRDefault="00286C99" w:rsidP="00286C99">
      <w:pPr>
        <w:spacing w:before="56" w:after="113"/>
        <w:rPr>
          <w:rFonts w:cs="Arial"/>
          <w:sz w:val="20"/>
        </w:rPr>
      </w:pPr>
      <w:r w:rsidRPr="00D62916">
        <w:rPr>
          <w:rFonts w:cs="Arial"/>
          <w:sz w:val="20"/>
        </w:rPr>
        <w:t> </w:t>
      </w:r>
    </w:p>
    <w:p w14:paraId="7EB311C6" w14:textId="77777777" w:rsidR="00286C99" w:rsidRPr="00D62916" w:rsidRDefault="00286C99" w:rsidP="00286C99">
      <w:pPr>
        <w:pStyle w:val="berschrift2"/>
      </w:pPr>
      <w:bookmarkStart w:id="389" w:name="_Toc22396697"/>
      <w:bookmarkStart w:id="390" w:name="_Toc161293430"/>
      <w:bookmarkStart w:id="391" w:name="_Toc188159226"/>
      <w:bookmarkEnd w:id="387"/>
      <w:bookmarkEnd w:id="388"/>
      <w:r w:rsidRPr="00D62916">
        <w:t>Konventionen</w:t>
      </w:r>
      <w:bookmarkEnd w:id="389"/>
      <w:bookmarkEnd w:id="390"/>
      <w:bookmarkEnd w:id="391"/>
    </w:p>
    <w:p w14:paraId="36BDDCA8" w14:textId="77777777" w:rsidR="00286C99" w:rsidRPr="00D62916" w:rsidRDefault="00286C99" w:rsidP="00286C99">
      <w:pPr>
        <w:pStyle w:val="Erluterungberschrift"/>
      </w:pPr>
      <w:bookmarkStart w:id="392" w:name="OLE_LINK157"/>
      <w:bookmarkStart w:id="393" w:name="OLE_LINK158"/>
      <w:r w:rsidRPr="00D62916">
        <w:t>Inhalt</w:t>
      </w:r>
    </w:p>
    <w:p w14:paraId="2CC6D919" w14:textId="77777777" w:rsidR="00286C99" w:rsidRPr="00D62916" w:rsidRDefault="00286C99" w:rsidP="00286C99">
      <w:pPr>
        <w:pStyle w:val="Erluterungstext"/>
      </w:pPr>
      <w:r w:rsidRPr="00D62916">
        <w:t>Fassen Sie unter dieser Überschrift alle Konventionen zusammen, die für die Entwicklung der Software-Architektur relevant sind.</w:t>
      </w:r>
    </w:p>
    <w:p w14:paraId="6383532B" w14:textId="77777777" w:rsidR="00286C99" w:rsidRPr="00D62916" w:rsidRDefault="00286C99" w:rsidP="00286C99">
      <w:pPr>
        <w:pStyle w:val="Erluterungberschrift"/>
      </w:pPr>
      <w:r w:rsidRPr="00D62916">
        <w:t>Form</w:t>
      </w:r>
    </w:p>
    <w:p w14:paraId="401A9693" w14:textId="77777777" w:rsidR="00286C99" w:rsidRPr="00D62916" w:rsidRDefault="00286C99" w:rsidP="00286C99">
      <w:pPr>
        <w:pStyle w:val="Erluterungstext"/>
      </w:pPr>
      <w:r w:rsidRPr="00D62916">
        <w:t>Entweder die Konventionen als Kapitel hier direkt einhängen oder aber auf entsprechende Dokumente verweisen.</w:t>
      </w:r>
    </w:p>
    <w:p w14:paraId="570F6C34" w14:textId="77777777" w:rsidR="00286C99" w:rsidRPr="00D62916" w:rsidRDefault="00286C99" w:rsidP="00286C99">
      <w:pPr>
        <w:pStyle w:val="Erluterungberschrift"/>
      </w:pPr>
      <w:r w:rsidRPr="00D62916">
        <w:t>Beispiele</w:t>
      </w:r>
    </w:p>
    <w:p w14:paraId="05B6E8D3" w14:textId="77777777" w:rsidR="00286C99" w:rsidRPr="00D62916" w:rsidRDefault="00286C99" w:rsidP="00286C99">
      <w:pPr>
        <w:pStyle w:val="ErluterungstextBullets"/>
      </w:pPr>
      <w:r w:rsidRPr="00D62916">
        <w:t>Programmierrichtlinien</w:t>
      </w:r>
    </w:p>
    <w:p w14:paraId="550EA9A3" w14:textId="77777777" w:rsidR="00286C99" w:rsidRPr="00D62916" w:rsidRDefault="00286C99" w:rsidP="00286C99">
      <w:pPr>
        <w:pStyle w:val="ErluterungstextBullets"/>
      </w:pPr>
      <w:r w:rsidRPr="00D62916">
        <w:t>Dokumentationsrichtlinien</w:t>
      </w:r>
    </w:p>
    <w:p w14:paraId="2E8EBAE4" w14:textId="77777777" w:rsidR="00286C99" w:rsidRPr="00D62916" w:rsidRDefault="00286C99" w:rsidP="00286C99">
      <w:pPr>
        <w:pStyle w:val="ErluterungstextBullets"/>
      </w:pPr>
      <w:r w:rsidRPr="00D62916">
        <w:t>Richtlinien für Versions- und Konfigurationsmanagement</w:t>
      </w:r>
    </w:p>
    <w:p w14:paraId="34A48D27" w14:textId="77777777" w:rsidR="00286C99" w:rsidRPr="00D62916" w:rsidRDefault="00286C99" w:rsidP="00286C99">
      <w:pPr>
        <w:pStyle w:val="ErluterungstextBullets"/>
      </w:pPr>
      <w:r w:rsidRPr="00D62916">
        <w:t>Namenskonventionen</w:t>
      </w:r>
    </w:p>
    <w:p w14:paraId="27C7E038" w14:textId="77777777" w:rsidR="00286C99" w:rsidRPr="00D62916" w:rsidRDefault="00286C99" w:rsidP="00286C99">
      <w:pPr>
        <w:spacing w:before="56" w:after="113"/>
        <w:rPr>
          <w:rFonts w:cs="Arial"/>
          <w:sz w:val="20"/>
        </w:rPr>
      </w:pPr>
    </w:p>
    <w:bookmarkEnd w:id="392"/>
    <w:bookmarkEnd w:id="393"/>
    <w:p w14:paraId="39F19006" w14:textId="77777777" w:rsidR="00286C99" w:rsidRPr="00D62916" w:rsidRDefault="00286C99" w:rsidP="00286C99">
      <w:pPr>
        <w:spacing w:before="56" w:after="113"/>
        <w:rPr>
          <w:rFonts w:cs="Arial"/>
          <w:sz w:val="20"/>
        </w:rPr>
      </w:pPr>
    </w:p>
    <w:p w14:paraId="032EFB31" w14:textId="77777777" w:rsidR="00286C99" w:rsidRPr="00D62916" w:rsidRDefault="00286C99" w:rsidP="00286C99">
      <w:pPr>
        <w:pStyle w:val="berschrift1"/>
      </w:pPr>
      <w:bookmarkStart w:id="394" w:name="_Toc22396698"/>
      <w:bookmarkStart w:id="395" w:name="_Toc161293431"/>
      <w:bookmarkStart w:id="396" w:name="_Toc188159227"/>
      <w:r w:rsidRPr="00D62916">
        <w:t>Kontext</w:t>
      </w:r>
      <w:bookmarkEnd w:id="394"/>
      <w:r w:rsidRPr="00D62916">
        <w:t>abgrenzung</w:t>
      </w:r>
      <w:bookmarkEnd w:id="395"/>
      <w:bookmarkEnd w:id="396"/>
    </w:p>
    <w:p w14:paraId="3C674571" w14:textId="77777777" w:rsidR="00286C99" w:rsidRPr="006B0F7C" w:rsidRDefault="00286C99" w:rsidP="00286C99">
      <w:pPr>
        <w:pStyle w:val="Erluterungberschrift"/>
      </w:pPr>
      <w:bookmarkStart w:id="397" w:name="OLE_LINK61"/>
      <w:bookmarkStart w:id="398" w:name="OLE_LINK62"/>
      <w:r w:rsidRPr="006B0F7C">
        <w:t>Inhalt</w:t>
      </w:r>
    </w:p>
    <w:p w14:paraId="60DFD432" w14:textId="77777777" w:rsidR="00286C99" w:rsidRPr="006B0F7C" w:rsidRDefault="00286C99" w:rsidP="00286C99">
      <w:pPr>
        <w:pStyle w:val="Erluterungstext"/>
      </w:pPr>
      <w:r w:rsidRPr="006B0F7C">
        <w:t>Die Kontextsicht grenzt das System, für das Sie die Architektur entwickeln, von allen Nachbarsystemen ab. Sie legt damit die wesentlichen externen Schnittstellen fest.</w:t>
      </w:r>
    </w:p>
    <w:p w14:paraId="05DC7256" w14:textId="77777777" w:rsidR="00286C99" w:rsidRPr="006B0F7C" w:rsidRDefault="00286C99" w:rsidP="00286C99">
      <w:pPr>
        <w:pStyle w:val="Erluterungstext"/>
      </w:pPr>
      <w:r w:rsidRPr="006B0F7C">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751AFD7E" w14:textId="77777777" w:rsidR="00286C99" w:rsidRPr="006B0F7C" w:rsidRDefault="00286C99" w:rsidP="00286C99">
      <w:pPr>
        <w:pStyle w:val="Erluterungberschrift"/>
      </w:pPr>
      <w:r w:rsidRPr="006B0F7C">
        <w:t>Motivation</w:t>
      </w:r>
    </w:p>
    <w:p w14:paraId="277BCA14" w14:textId="77777777" w:rsidR="00286C99" w:rsidRPr="006B0F7C" w:rsidRDefault="00286C99" w:rsidP="00286C99">
      <w:pPr>
        <w:pStyle w:val="Erluterungstext"/>
      </w:pPr>
      <w:r w:rsidRPr="006B0F7C">
        <w:t>Die Schnittstellen zu Nachbarsystemen gehören zu den kritischsten Aspekten eines Projektes. Stellen Sie rechtzeitig sicher, dass Sie diese komplett verstanden haben.</w:t>
      </w:r>
    </w:p>
    <w:p w14:paraId="53042C1E" w14:textId="77777777" w:rsidR="00286C99" w:rsidRPr="006B0F7C" w:rsidRDefault="00286C99" w:rsidP="00286C99">
      <w:pPr>
        <w:pStyle w:val="Erluterungberschrift"/>
      </w:pPr>
      <w:r w:rsidRPr="006B0F7C">
        <w:t>Form</w:t>
      </w:r>
    </w:p>
    <w:p w14:paraId="621D6658" w14:textId="77777777" w:rsidR="00286C99" w:rsidRPr="00D62916" w:rsidRDefault="00286C99" w:rsidP="00286C99">
      <w:pPr>
        <w:pStyle w:val="ErluterungstextBullets"/>
      </w:pPr>
      <w:r w:rsidRPr="00D62916">
        <w:t>Diverse Kontextdiagramme (siehe folgende Abschnitte)</w:t>
      </w:r>
    </w:p>
    <w:p w14:paraId="1CEC29F1" w14:textId="77777777" w:rsidR="00286C99" w:rsidRPr="00D62916" w:rsidRDefault="00286C99" w:rsidP="00286C99">
      <w:pPr>
        <w:pStyle w:val="ErluterungstextBullets"/>
      </w:pPr>
      <w:r w:rsidRPr="00D62916">
        <w:t>Listen von Nachbarsystemen mit deren Schnittstellen.</w:t>
      </w:r>
    </w:p>
    <w:p w14:paraId="2B11D293" w14:textId="77777777" w:rsidR="00286C99" w:rsidRPr="00D62916" w:rsidRDefault="00286C99" w:rsidP="00286C99">
      <w:pPr>
        <w:spacing w:before="56" w:after="113"/>
        <w:ind w:left="-5"/>
        <w:rPr>
          <w:rFonts w:cs="Arial"/>
          <w:sz w:val="20"/>
        </w:rPr>
      </w:pPr>
      <w:bookmarkStart w:id="399" w:name="OLE_LINK15"/>
      <w:bookmarkStart w:id="400" w:name="OLE_LINK16"/>
      <w:r w:rsidRPr="00D62916">
        <w:rPr>
          <w:rFonts w:cs="Arial"/>
          <w:sz w:val="20"/>
        </w:rPr>
        <w:t>Die folgenden Unterkapitel zeigen die Einbettung unseres Systems in seine Umgebung.</w:t>
      </w:r>
    </w:p>
    <w:bookmarkEnd w:id="397"/>
    <w:bookmarkEnd w:id="398"/>
    <w:bookmarkEnd w:id="399"/>
    <w:bookmarkEnd w:id="400"/>
    <w:p w14:paraId="65C82AF1" w14:textId="77777777" w:rsidR="00286C99" w:rsidRPr="00D62916" w:rsidRDefault="00286C99" w:rsidP="00286C99">
      <w:pPr>
        <w:spacing w:before="56" w:after="113"/>
        <w:ind w:left="-5"/>
        <w:rPr>
          <w:rFonts w:cs="Arial"/>
          <w:sz w:val="20"/>
        </w:rPr>
      </w:pPr>
    </w:p>
    <w:p w14:paraId="4B243BB6" w14:textId="77777777" w:rsidR="00286C99" w:rsidRPr="00D62916" w:rsidRDefault="00286C99" w:rsidP="00286C99">
      <w:pPr>
        <w:pStyle w:val="berschrift2"/>
      </w:pPr>
      <w:bookmarkStart w:id="401" w:name="_Toc22396699"/>
      <w:bookmarkStart w:id="402" w:name="_Toc161293432"/>
      <w:bookmarkStart w:id="403" w:name="_Toc188159228"/>
      <w:r w:rsidRPr="00D62916">
        <w:lastRenderedPageBreak/>
        <w:t>Fachlicher Kontext</w:t>
      </w:r>
      <w:bookmarkEnd w:id="401"/>
      <w:bookmarkEnd w:id="402"/>
      <w:bookmarkEnd w:id="403"/>
    </w:p>
    <w:p w14:paraId="48139EFE" w14:textId="77777777" w:rsidR="00286C99" w:rsidRPr="006B0F7C" w:rsidRDefault="00286C99" w:rsidP="00286C99">
      <w:pPr>
        <w:pStyle w:val="Erluterungberschrift"/>
      </w:pPr>
      <w:bookmarkStart w:id="404" w:name="OLE_LINK63"/>
      <w:bookmarkStart w:id="405" w:name="OLE_LINK64"/>
      <w:r w:rsidRPr="006B0F7C">
        <w:t>Inhalt</w:t>
      </w:r>
    </w:p>
    <w:p w14:paraId="33C74300" w14:textId="77777777" w:rsidR="00286C99" w:rsidRPr="006B0F7C" w:rsidRDefault="00286C99" w:rsidP="00286C99">
      <w:pPr>
        <w:pStyle w:val="Erluterungstext"/>
      </w:pPr>
      <w:r w:rsidRPr="006B0F7C">
        <w:t>Festlegung aller</w:t>
      </w:r>
      <w:r w:rsidRPr="006B0F7C">
        <w:footnoteReference w:id="1"/>
      </w:r>
      <w:r w:rsidRPr="006B0F7C">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7E6230D6" w14:textId="77777777" w:rsidR="00286C99" w:rsidRPr="006B0F7C" w:rsidRDefault="00286C99" w:rsidP="00286C99">
      <w:pPr>
        <w:pStyle w:val="Erluterungberschrift"/>
      </w:pPr>
      <w:r w:rsidRPr="006B0F7C">
        <w:t>Motivation</w:t>
      </w:r>
    </w:p>
    <w:p w14:paraId="17F879C8" w14:textId="77777777" w:rsidR="00286C99" w:rsidRPr="006B0F7C" w:rsidRDefault="00286C99" w:rsidP="00286C99">
      <w:pPr>
        <w:pStyle w:val="Erluterungstext"/>
      </w:pPr>
      <w:r w:rsidRPr="006B0F7C">
        <w:t>Verstehen, welche (logischen) Informationen mit Nachbarsystemen (in welcher Form) ausgetauscht werden.</w:t>
      </w:r>
    </w:p>
    <w:p w14:paraId="3264A0D5" w14:textId="77777777" w:rsidR="00286C99" w:rsidRPr="006B0F7C" w:rsidRDefault="00286C99" w:rsidP="00286C99">
      <w:pPr>
        <w:pStyle w:val="Erluterungberschrift"/>
      </w:pPr>
      <w:r w:rsidRPr="006B0F7C">
        <w:t>Form</w:t>
      </w:r>
    </w:p>
    <w:p w14:paraId="597AE78A" w14:textId="77777777" w:rsidR="00286C99" w:rsidRPr="006B0F7C" w:rsidRDefault="00286C99" w:rsidP="00286C99">
      <w:pPr>
        <w:pStyle w:val="Erluterungstext"/>
      </w:pPr>
      <w:r w:rsidRPr="006B0F7C">
        <w:t>Logisches Kontextdiagramm,</w:t>
      </w:r>
    </w:p>
    <w:p w14:paraId="5B118301" w14:textId="17A7F707" w:rsidR="00286C99" w:rsidRDefault="00286C99" w:rsidP="00286C99">
      <w:pPr>
        <w:pStyle w:val="Erluterungstext"/>
      </w:pPr>
      <w:r w:rsidRPr="006B0F7C">
        <w:t>in der UML z.B. simuliert durch Klassendiagramme, Use Case Diagramme, Kommunikations</w:t>
      </w:r>
      <w:r w:rsidR="00E864AB">
        <w:t>–</w:t>
      </w:r>
      <w:r w:rsidRPr="006B0F7C">
        <w:t>diagramme - kurz durch alle Diagramme, die das System als Black Box darstellen und die Schnittstellen zu den Nachbarsystemen (mehr oder weniger ausführlich) beschreiben.</w:t>
      </w:r>
    </w:p>
    <w:p w14:paraId="21BC8DAE" w14:textId="2C013545" w:rsidR="00E864AB" w:rsidRPr="006B0F7C" w:rsidRDefault="00E864AB" w:rsidP="00286C99">
      <w:pPr>
        <w:pStyle w:val="Erluterungstext"/>
      </w:pPr>
      <w:r>
        <w:t xml:space="preserve">Alternativ </w:t>
      </w:r>
      <w:ins w:id="406" w:author="Gernot Starke" w:date="2012-03-20T13:25:00Z">
        <w:r w:rsidR="00DF04C2">
          <w:t xml:space="preserve">oder ergänzend </w:t>
        </w:r>
      </w:ins>
      <w:r>
        <w:t>können Sie einfach eine Tabelle verwenden. Der Titel gibt den Namen Ihres Systems wieder; die drei Spalten sind: Nachbarsystem, Input, Output. Auch so kommen Sie zu einer kompletten Schnittstellenbeschreibung.</w:t>
      </w:r>
    </w:p>
    <w:bookmarkEnd w:id="404"/>
    <w:bookmarkEnd w:id="405"/>
    <w:p w14:paraId="0C0D2BFC" w14:textId="77777777" w:rsidR="00286C99" w:rsidRPr="00D62916" w:rsidRDefault="00286C99" w:rsidP="00286C99">
      <w:pPr>
        <w:spacing w:before="56" w:after="113"/>
        <w:rPr>
          <w:rFonts w:cs="Arial"/>
          <w:sz w:val="20"/>
        </w:rPr>
      </w:pPr>
    </w:p>
    <w:p w14:paraId="705D0DDA" w14:textId="77777777" w:rsidR="00286C99" w:rsidRPr="00D62916" w:rsidRDefault="00286C99" w:rsidP="00286C99">
      <w:pPr>
        <w:spacing w:before="56" w:after="113"/>
        <w:rPr>
          <w:rFonts w:cs="Arial"/>
          <w:sz w:val="20"/>
        </w:rPr>
      </w:pPr>
    </w:p>
    <w:p w14:paraId="3CE963F3" w14:textId="77777777" w:rsidR="00286C99" w:rsidRPr="00D62916" w:rsidRDefault="00286C99" w:rsidP="00286C99">
      <w:pPr>
        <w:pStyle w:val="berschrift2"/>
      </w:pPr>
      <w:bookmarkStart w:id="407" w:name="_Toc22396700"/>
      <w:bookmarkStart w:id="408" w:name="_Toc161293433"/>
      <w:bookmarkStart w:id="409" w:name="_Toc188159229"/>
      <w:r w:rsidRPr="00D62916">
        <w:t>Technischer- oder Verteilungskontext</w:t>
      </w:r>
      <w:bookmarkEnd w:id="407"/>
      <w:bookmarkEnd w:id="408"/>
      <w:bookmarkEnd w:id="409"/>
      <w:r w:rsidRPr="00D62916">
        <w:t xml:space="preserve"> </w:t>
      </w:r>
    </w:p>
    <w:p w14:paraId="60AC2F93" w14:textId="77777777" w:rsidR="00286C99" w:rsidRPr="006B0F7C" w:rsidRDefault="00286C99" w:rsidP="00286C99">
      <w:pPr>
        <w:pStyle w:val="Erluterungberschrift"/>
      </w:pPr>
      <w:bookmarkStart w:id="410" w:name="OLE_LINK65"/>
      <w:bookmarkStart w:id="411" w:name="OLE_LINK66"/>
      <w:r w:rsidRPr="006B0F7C">
        <w:t>Inhalt</w:t>
      </w:r>
    </w:p>
    <w:p w14:paraId="48AA137C" w14:textId="1A1C01AC" w:rsidR="00286C99" w:rsidRDefault="00286C99" w:rsidP="00286C99">
      <w:pPr>
        <w:pStyle w:val="Erluterungstext"/>
      </w:pPr>
      <w:r w:rsidRPr="006B0F7C">
        <w:t>Festlegung der Kanäle zwischen Ihrem System, den Nachbarsystemen und der Umwelt</w:t>
      </w:r>
      <w:r w:rsidR="00E864AB">
        <w:t>;</w:t>
      </w:r>
    </w:p>
    <w:p w14:paraId="37F70232" w14:textId="3F78DE3B" w:rsidR="00E864AB" w:rsidRPr="006B0F7C" w:rsidRDefault="00E864AB" w:rsidP="00286C99">
      <w:pPr>
        <w:pStyle w:val="Erluterungstext"/>
      </w:pPr>
      <w:r>
        <w:t>Zusätzlich eine Mappingtabelle, welcher logische Input (aus 3.1) über welchen Kanal ein- oder ausgegeben wird.</w:t>
      </w:r>
    </w:p>
    <w:p w14:paraId="3FBA6A44" w14:textId="77777777" w:rsidR="00286C99" w:rsidRPr="006B0F7C" w:rsidRDefault="00286C99" w:rsidP="00286C99">
      <w:pPr>
        <w:pStyle w:val="Erluterungberschrift"/>
      </w:pPr>
      <w:r w:rsidRPr="006B0F7C">
        <w:t>Motivation</w:t>
      </w:r>
    </w:p>
    <w:p w14:paraId="6D8B93F5" w14:textId="77777777" w:rsidR="00286C99" w:rsidRPr="006B0F7C" w:rsidRDefault="00286C99" w:rsidP="00286C99">
      <w:pPr>
        <w:pStyle w:val="Erluterungstext"/>
      </w:pPr>
      <w:r w:rsidRPr="006B0F7C">
        <w:t>Verstehen, über welche Medien Informationen mit Nachbarsystemen bzw. der Umwelt ausgetauscht werden.</w:t>
      </w:r>
    </w:p>
    <w:p w14:paraId="1EB8155E" w14:textId="77777777" w:rsidR="00286C99" w:rsidRPr="006B0F7C" w:rsidRDefault="00286C99" w:rsidP="00286C99">
      <w:pPr>
        <w:pStyle w:val="Erluterungberschrift"/>
      </w:pPr>
      <w:r w:rsidRPr="006B0F7C">
        <w:t>Form</w:t>
      </w:r>
    </w:p>
    <w:p w14:paraId="17187844" w14:textId="1AF2407F" w:rsidR="00286C99" w:rsidRPr="006B0F7C" w:rsidRDefault="00286C99" w:rsidP="00286C99">
      <w:pPr>
        <w:pStyle w:val="Erluterungstext"/>
      </w:pPr>
      <w:r w:rsidRPr="006B0F7C">
        <w:t>z.B.: UML Deploymentdiagramm mit den Kanälen zu Nachbarsystemen</w:t>
      </w:r>
      <w:r w:rsidR="00E864AB">
        <w:t>, begleitet von einer Mappingtabelle Kanal x Input/Output.</w:t>
      </w:r>
    </w:p>
    <w:p w14:paraId="50EAD8A4" w14:textId="4B2EBCEC" w:rsidR="00070AF2" w:rsidRPr="00B93D3C" w:rsidRDefault="00070AF2" w:rsidP="00070AF2">
      <w:pPr>
        <w:pStyle w:val="berschrift2"/>
        <w:rPr>
          <w:ins w:id="412" w:author="Gernot Starke" w:date="2012-06-08T16:52:00Z"/>
          <w:lang w:val="en-US"/>
        </w:rPr>
      </w:pPr>
      <w:proofErr w:type="spellStart"/>
      <w:ins w:id="413" w:author="Gernot Starke" w:date="2012-06-08T16:52:00Z">
        <w:r>
          <w:rPr>
            <w:lang w:val="en-US"/>
          </w:rPr>
          <w:t>Externe</w:t>
        </w:r>
        <w:proofErr w:type="spellEnd"/>
        <w:r>
          <w:rPr>
            <w:lang w:val="en-US"/>
          </w:rPr>
          <w:t xml:space="preserve"> </w:t>
        </w:r>
        <w:proofErr w:type="spellStart"/>
        <w:r>
          <w:rPr>
            <w:lang w:val="en-US"/>
          </w:rPr>
          <w:t>Schnittstellen</w:t>
        </w:r>
        <w:proofErr w:type="spellEnd"/>
      </w:ins>
    </w:p>
    <w:p w14:paraId="5C85F680" w14:textId="77777777" w:rsidR="00070AF2" w:rsidRPr="00205243" w:rsidRDefault="00070AF2" w:rsidP="00070AF2">
      <w:pPr>
        <w:pStyle w:val="Erluterungberschrift"/>
        <w:rPr>
          <w:ins w:id="414" w:author="Gernot Starke" w:date="2012-06-08T16:52:00Z"/>
          <w:lang w:val="en-US"/>
        </w:rPr>
      </w:pPr>
      <w:ins w:id="415" w:author="Gernot Starke" w:date="2012-06-08T16:52:00Z">
        <w:r w:rsidRPr="00205243">
          <w:rPr>
            <w:lang w:val="en-US"/>
          </w:rPr>
          <w:t>Contents</w:t>
        </w:r>
      </w:ins>
    </w:p>
    <w:p w14:paraId="1A4E6E0F" w14:textId="77777777" w:rsidR="00070AF2" w:rsidRPr="00205243" w:rsidRDefault="00070AF2" w:rsidP="00070AF2">
      <w:pPr>
        <w:pStyle w:val="Erluterungstext"/>
        <w:rPr>
          <w:ins w:id="416" w:author="Gernot Starke" w:date="2012-06-08T16:52:00Z"/>
          <w:lang w:val="en-US"/>
        </w:rPr>
      </w:pPr>
      <w:ins w:id="417" w:author="Gernot Starke" w:date="2012-06-08T16:52:00Z">
        <w:r w:rsidRPr="00205243">
          <w:rPr>
            <w:lang w:val="en-US"/>
          </w:rPr>
          <w:t>Specification of the communication channels linking your system to neighboring systems and the environment.</w:t>
        </w:r>
      </w:ins>
    </w:p>
    <w:p w14:paraId="4AD852C9" w14:textId="5B12782F" w:rsidR="00E864AB" w:rsidRDefault="00070AF2" w:rsidP="00070AF2">
      <w:pPr>
        <w:pStyle w:val="berschrift3"/>
      </w:pPr>
      <w:bookmarkStart w:id="418" w:name="OLE_LINK37"/>
      <w:bookmarkStart w:id="419" w:name="OLE_LINK38"/>
      <w:r>
        <w:t>Externe Schnittstelle 1</w:t>
      </w:r>
    </w:p>
    <w:p w14:paraId="555A871C" w14:textId="77777777" w:rsidR="00070AF2" w:rsidRDefault="00070AF2" w:rsidP="00070AF2">
      <w:pPr>
        <w:pStyle w:val="berschrift4"/>
        <w:shd w:val="clear" w:color="auto" w:fill="FFFFFF"/>
        <w:spacing w:before="288" w:after="72"/>
        <w:rPr>
          <w:ins w:id="420" w:author="Gernot Starke" w:date="2012-06-08T16:58:00Z"/>
          <w:rFonts w:cs="Arial"/>
          <w:color w:val="000000"/>
        </w:rPr>
      </w:pPr>
      <w:ins w:id="421" w:author="Gernot Starke" w:date="2012-06-08T16:58:00Z">
        <w:r>
          <w:rPr>
            <w:rFonts w:cs="Arial"/>
            <w:color w:val="000000"/>
          </w:rPr>
          <w:t>Identifikation der Schnittstelle</w:t>
        </w:r>
      </w:ins>
    </w:p>
    <w:tbl>
      <w:tblPr>
        <w:tblW w:w="0" w:type="auto"/>
        <w:tblCellMar>
          <w:left w:w="0" w:type="dxa"/>
          <w:right w:w="0" w:type="dxa"/>
        </w:tblCellMar>
        <w:tblLook w:val="04A0" w:firstRow="1" w:lastRow="0" w:firstColumn="1" w:lastColumn="0" w:noHBand="0" w:noVBand="1"/>
      </w:tblPr>
      <w:tblGrid>
        <w:gridCol w:w="4111"/>
        <w:gridCol w:w="2681"/>
      </w:tblGrid>
      <w:tr w:rsidR="00070AF2" w14:paraId="36DD6ECC" w14:textId="77777777" w:rsidTr="00070AF2">
        <w:trPr>
          <w:ins w:id="42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FE20E8" w14:textId="77777777" w:rsidR="00070AF2" w:rsidRDefault="00070AF2">
            <w:pPr>
              <w:spacing w:line="260" w:lineRule="atLeast"/>
              <w:rPr>
                <w:ins w:id="423" w:author="Gernot Starke" w:date="2012-06-08T16:58:00Z"/>
                <w:rFonts w:ascii="Times" w:hAnsi="Times"/>
                <w:color w:val="333333"/>
              </w:rPr>
            </w:pPr>
            <w:ins w:id="424" w:author="Gernot Starke" w:date="2012-06-08T16:58:00Z">
              <w:r>
                <w:rPr>
                  <w:color w:val="333333"/>
                </w:rPr>
                <w:t>Name / Bezeichnung der Schnittstelle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410EB2" w14:textId="77777777" w:rsidR="00070AF2" w:rsidRDefault="00070AF2">
            <w:pPr>
              <w:spacing w:line="260" w:lineRule="atLeast"/>
              <w:rPr>
                <w:ins w:id="425" w:author="Gernot Starke" w:date="2012-06-08T16:58:00Z"/>
                <w:rFonts w:ascii="Times" w:hAnsi="Times"/>
                <w:color w:val="333333"/>
              </w:rPr>
            </w:pPr>
            <w:ins w:id="426" w:author="Gernot Starke" w:date="2012-06-08T16:58:00Z">
              <w:r>
                <w:rPr>
                  <w:color w:val="333333"/>
                </w:rPr>
                <w:t>&lt;Name der Schnittstelle&gt;</w:t>
              </w:r>
            </w:ins>
          </w:p>
        </w:tc>
      </w:tr>
      <w:tr w:rsidR="00070AF2" w14:paraId="3941F66F" w14:textId="77777777" w:rsidTr="00070AF2">
        <w:trPr>
          <w:ins w:id="42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7F0616C" w14:textId="77777777" w:rsidR="00070AF2" w:rsidRDefault="00070AF2">
            <w:pPr>
              <w:spacing w:line="260" w:lineRule="atLeast"/>
              <w:rPr>
                <w:ins w:id="428" w:author="Gernot Starke" w:date="2012-06-08T16:58:00Z"/>
                <w:rFonts w:ascii="Times" w:hAnsi="Times"/>
                <w:color w:val="333333"/>
              </w:rPr>
            </w:pPr>
            <w:ins w:id="429" w:author="Gernot Starke" w:date="2012-06-08T16:58:00Z">
              <w:r>
                <w:rPr>
                  <w:color w:val="333333"/>
                </w:rPr>
                <w:t>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D659DC" w14:textId="77777777" w:rsidR="00070AF2" w:rsidRDefault="00070AF2">
            <w:pPr>
              <w:spacing w:line="260" w:lineRule="atLeast"/>
              <w:rPr>
                <w:ins w:id="430" w:author="Gernot Starke" w:date="2012-06-08T16:58:00Z"/>
                <w:rFonts w:ascii="Times" w:hAnsi="Times"/>
                <w:color w:val="333333"/>
              </w:rPr>
            </w:pPr>
            <w:ins w:id="431" w:author="Gernot Starke" w:date="2012-06-08T16:58:00Z">
              <w:r>
                <w:rPr>
                  <w:color w:val="333333"/>
                </w:rPr>
                <w:t> </w:t>
              </w:r>
            </w:ins>
          </w:p>
        </w:tc>
      </w:tr>
      <w:tr w:rsidR="00070AF2" w14:paraId="6A33429F" w14:textId="77777777" w:rsidTr="00070AF2">
        <w:trPr>
          <w:ins w:id="43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297CBEE" w14:textId="77777777" w:rsidR="00070AF2" w:rsidRDefault="00070AF2">
            <w:pPr>
              <w:spacing w:line="260" w:lineRule="atLeast"/>
              <w:rPr>
                <w:ins w:id="433" w:author="Gernot Starke" w:date="2012-06-08T16:58:00Z"/>
                <w:rFonts w:ascii="Times" w:hAnsi="Times"/>
                <w:color w:val="333333"/>
              </w:rPr>
            </w:pPr>
            <w:ins w:id="434" w:author="Gernot Starke" w:date="2012-06-08T16:58:00Z">
              <w:r>
                <w:rPr>
                  <w:color w:val="333333"/>
                </w:rPr>
                <w:t>Änderungen gegenüber Vorversion</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4772781" w14:textId="77777777" w:rsidR="00070AF2" w:rsidRDefault="00070AF2">
            <w:pPr>
              <w:spacing w:line="260" w:lineRule="atLeast"/>
              <w:rPr>
                <w:ins w:id="435" w:author="Gernot Starke" w:date="2012-06-08T16:58:00Z"/>
                <w:rFonts w:ascii="Times" w:hAnsi="Times"/>
                <w:color w:val="333333"/>
              </w:rPr>
            </w:pPr>
            <w:ins w:id="436" w:author="Gernot Starke" w:date="2012-06-08T16:58:00Z">
              <w:r>
                <w:rPr>
                  <w:color w:val="333333"/>
                </w:rPr>
                <w:t> </w:t>
              </w:r>
            </w:ins>
          </w:p>
        </w:tc>
      </w:tr>
      <w:tr w:rsidR="00070AF2" w14:paraId="6ECE1DA9" w14:textId="77777777" w:rsidTr="00070AF2">
        <w:trPr>
          <w:ins w:id="437"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B8FC7E5" w14:textId="77777777" w:rsidR="00070AF2" w:rsidRDefault="00070AF2">
            <w:pPr>
              <w:spacing w:line="260" w:lineRule="atLeast"/>
              <w:rPr>
                <w:ins w:id="438" w:author="Gernot Starke" w:date="2012-06-08T16:58:00Z"/>
                <w:rFonts w:ascii="Times" w:hAnsi="Times"/>
                <w:color w:val="333333"/>
              </w:rPr>
            </w:pPr>
            <w:ins w:id="439" w:author="Gernot Starke" w:date="2012-06-08T16:58:00Z">
              <w:r>
                <w:rPr>
                  <w:color w:val="333333"/>
                </w:rPr>
                <w:t>Wer hat geändert und warum?</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F478E0" w14:textId="77777777" w:rsidR="00070AF2" w:rsidRDefault="00070AF2">
            <w:pPr>
              <w:spacing w:line="260" w:lineRule="atLeast"/>
              <w:rPr>
                <w:ins w:id="440" w:author="Gernot Starke" w:date="2012-06-08T16:58:00Z"/>
                <w:rFonts w:ascii="Times" w:hAnsi="Times"/>
                <w:color w:val="333333"/>
              </w:rPr>
            </w:pPr>
            <w:ins w:id="441" w:author="Gernot Starke" w:date="2012-06-08T16:58:00Z">
              <w:r>
                <w:rPr>
                  <w:color w:val="333333"/>
                </w:rPr>
                <w:t> </w:t>
              </w:r>
            </w:ins>
          </w:p>
        </w:tc>
      </w:tr>
      <w:tr w:rsidR="00070AF2" w14:paraId="3948BB32" w14:textId="77777777" w:rsidTr="00070AF2">
        <w:trPr>
          <w:ins w:id="442" w:author="Gernot Starke" w:date="2012-06-08T16:58:00Z"/>
        </w:trPr>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454D8FF" w14:textId="77777777" w:rsidR="00070AF2" w:rsidRDefault="00070AF2">
            <w:pPr>
              <w:spacing w:line="260" w:lineRule="atLeast"/>
              <w:rPr>
                <w:ins w:id="443" w:author="Gernot Starke" w:date="2012-06-08T16:58:00Z"/>
                <w:rFonts w:ascii="Times" w:hAnsi="Times"/>
                <w:color w:val="333333"/>
              </w:rPr>
            </w:pPr>
            <w:proofErr w:type="spellStart"/>
            <w:ins w:id="444" w:author="Gernot Starke" w:date="2012-06-08T16:58:00Z">
              <w:r>
                <w:rPr>
                  <w:color w:val="333333"/>
                </w:rPr>
                <w:t>Veranwortlicher</w:t>
              </w:r>
              <w:proofErr w:type="spellEnd"/>
              <w:r>
                <w:rPr>
                  <w:color w:val="333333"/>
                </w:rPr>
                <w:t xml:space="preserve"> Ansprechpartner / Rolle</w:t>
              </w:r>
            </w:ins>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615B189" w14:textId="77777777" w:rsidR="00070AF2" w:rsidRDefault="00070AF2">
            <w:pPr>
              <w:spacing w:line="260" w:lineRule="atLeast"/>
              <w:rPr>
                <w:ins w:id="445" w:author="Gernot Starke" w:date="2012-06-08T16:58:00Z"/>
                <w:rFonts w:ascii="Times" w:hAnsi="Times"/>
                <w:color w:val="333333"/>
              </w:rPr>
            </w:pPr>
            <w:ins w:id="446" w:author="Gernot Starke" w:date="2012-06-08T16:58:00Z">
              <w:r>
                <w:rPr>
                  <w:color w:val="333333"/>
                </w:rPr>
                <w:t> </w:t>
              </w:r>
            </w:ins>
          </w:p>
        </w:tc>
      </w:tr>
    </w:tbl>
    <w:p w14:paraId="364252B1" w14:textId="77777777" w:rsidR="00070AF2" w:rsidRDefault="00070AF2" w:rsidP="00070AF2">
      <w:pPr>
        <w:pStyle w:val="StandardWeb"/>
        <w:shd w:val="clear" w:color="auto" w:fill="FFFFFF"/>
        <w:spacing w:after="150" w:afterAutospacing="0" w:line="255" w:lineRule="atLeast"/>
        <w:rPr>
          <w:ins w:id="447" w:author="Gernot Starke" w:date="2012-06-08T16:58:00Z"/>
          <w:color w:val="333333"/>
        </w:rPr>
      </w:pPr>
      <w:ins w:id="448" w:author="Gernot Starke" w:date="2012-06-08T16:58:00Z">
        <w:r>
          <w:rPr>
            <w:rStyle w:val="apple-tab-span"/>
            <w:color w:val="333333"/>
          </w:rPr>
          <w:t>  </w:t>
        </w:r>
      </w:ins>
    </w:p>
    <w:p w14:paraId="296B2EDD" w14:textId="77777777" w:rsidR="00070AF2" w:rsidRDefault="00070AF2" w:rsidP="00070AF2">
      <w:pPr>
        <w:pStyle w:val="berschrift4"/>
        <w:shd w:val="clear" w:color="auto" w:fill="FFFFFF"/>
        <w:spacing w:before="288" w:after="72"/>
        <w:rPr>
          <w:ins w:id="449" w:author="Gernot Starke" w:date="2012-06-08T16:58:00Z"/>
          <w:rFonts w:cs="Arial"/>
          <w:color w:val="000000"/>
        </w:rPr>
      </w:pPr>
      <w:ins w:id="450" w:author="Gernot Starke" w:date="2012-06-08T16:58:00Z">
        <w:r>
          <w:rPr>
            <w:rFonts w:cs="Arial"/>
            <w:color w:val="000000"/>
          </w:rPr>
          <w:t>Fachlicher Kontext der Schnittstelle</w:t>
        </w:r>
      </w:ins>
    </w:p>
    <w:p w14:paraId="0FF1909B" w14:textId="77777777" w:rsidR="00070AF2" w:rsidRDefault="00070AF2" w:rsidP="00070AF2">
      <w:pPr>
        <w:pStyle w:val="berschrift4"/>
        <w:shd w:val="clear" w:color="auto" w:fill="FFFFFF"/>
        <w:spacing w:before="288" w:after="72"/>
        <w:rPr>
          <w:ins w:id="451" w:author="Gernot Starke" w:date="2012-06-08T16:58:00Z"/>
          <w:rFonts w:cs="Arial"/>
          <w:color w:val="000000"/>
        </w:rPr>
      </w:pPr>
      <w:ins w:id="452" w:author="Gernot Starke" w:date="2012-06-08T16:58:00Z">
        <w:r>
          <w:rPr>
            <w:rFonts w:cs="Arial"/>
            <w:color w:val="000000"/>
          </w:rPr>
          <w:t>Fachliche Abläufe</w:t>
        </w:r>
      </w:ins>
    </w:p>
    <w:p w14:paraId="41454640" w14:textId="77777777" w:rsidR="00070AF2" w:rsidRDefault="00070AF2" w:rsidP="00070AF2">
      <w:pPr>
        <w:pStyle w:val="StandardWeb"/>
        <w:shd w:val="clear" w:color="auto" w:fill="FFFFFF"/>
        <w:spacing w:after="150" w:afterAutospacing="0" w:line="255" w:lineRule="atLeast"/>
        <w:rPr>
          <w:ins w:id="453" w:author="Gernot Starke" w:date="2012-06-08T16:58:00Z"/>
          <w:color w:val="333333"/>
        </w:rPr>
      </w:pPr>
      <w:ins w:id="454" w:author="Gernot Starke" w:date="2012-06-08T16:58:00Z">
        <w:r>
          <w:rPr>
            <w:color w:val="333333"/>
          </w:rPr>
          <w:t>&lt;Diagramm oder Beschreibung der fachlichen Abläufe&gt;</w:t>
        </w:r>
      </w:ins>
    </w:p>
    <w:p w14:paraId="19A4EB15" w14:textId="77777777" w:rsidR="00070AF2" w:rsidRDefault="00070AF2" w:rsidP="00070AF2">
      <w:pPr>
        <w:pStyle w:val="berschrift4"/>
        <w:shd w:val="clear" w:color="auto" w:fill="FFFFFF"/>
        <w:spacing w:before="288" w:after="72"/>
        <w:rPr>
          <w:ins w:id="455" w:author="Gernot Starke" w:date="2012-06-08T16:58:00Z"/>
          <w:rFonts w:cs="Arial"/>
          <w:color w:val="000000"/>
        </w:rPr>
      </w:pPr>
      <w:ins w:id="456" w:author="Gernot Starke" w:date="2012-06-08T16:58:00Z">
        <w:r>
          <w:rPr>
            <w:rFonts w:cs="Arial"/>
            <w:color w:val="000000"/>
          </w:rPr>
          <w:t>Fachliche Bedeutung der Daten</w:t>
        </w:r>
      </w:ins>
    </w:p>
    <w:p w14:paraId="66DB3255" w14:textId="77777777" w:rsidR="00070AF2" w:rsidRDefault="00070AF2" w:rsidP="00070AF2">
      <w:pPr>
        <w:pStyle w:val="StandardWeb"/>
        <w:shd w:val="clear" w:color="auto" w:fill="FFFFFF"/>
        <w:spacing w:after="150" w:afterAutospacing="0" w:line="255" w:lineRule="atLeast"/>
        <w:rPr>
          <w:ins w:id="457" w:author="Gernot Starke" w:date="2012-06-08T16:58:00Z"/>
          <w:color w:val="333333"/>
        </w:rPr>
      </w:pPr>
      <w:ins w:id="458" w:author="Gernot Starke" w:date="2012-06-08T16:58:00Z">
        <w:r>
          <w:rPr>
            <w:color w:val="333333"/>
          </w:rPr>
          <w:t>&lt;Beschreibung der fachlichen Bedeutung&gt;</w:t>
        </w:r>
      </w:ins>
    </w:p>
    <w:p w14:paraId="0226DF71" w14:textId="77777777" w:rsidR="00070AF2" w:rsidRDefault="00070AF2" w:rsidP="00070AF2">
      <w:pPr>
        <w:pStyle w:val="p3"/>
        <w:shd w:val="clear" w:color="auto" w:fill="FFFFFF"/>
        <w:spacing w:after="150" w:afterAutospacing="0" w:line="255" w:lineRule="atLeast"/>
        <w:rPr>
          <w:ins w:id="459" w:author="Gernot Starke" w:date="2012-06-08T16:58:00Z"/>
          <w:rFonts w:ascii="Arial" w:hAnsi="Arial" w:cs="Arial"/>
          <w:color w:val="333333"/>
        </w:rPr>
      </w:pPr>
      <w:ins w:id="460" w:author="Gernot Starke" w:date="2012-06-08T16:58:00Z">
        <w:r>
          <w:rPr>
            <w:rStyle w:val="apple-tab-span"/>
            <w:rFonts w:ascii="Arial" w:hAnsi="Arial" w:cs="Arial"/>
            <w:color w:val="333333"/>
          </w:rPr>
          <w:t>  </w:t>
        </w:r>
        <w:r>
          <w:rPr>
            <w:rFonts w:ascii="Arial" w:hAnsi="Arial" w:cs="Arial"/>
            <w:color w:val="333333"/>
          </w:rPr>
          <w:t>Technischer Kontext</w:t>
        </w:r>
      </w:ins>
    </w:p>
    <w:p w14:paraId="2856AF7E" w14:textId="77777777" w:rsidR="00070AF2" w:rsidRDefault="00070AF2" w:rsidP="00070AF2">
      <w:pPr>
        <w:pStyle w:val="p3"/>
        <w:shd w:val="clear" w:color="auto" w:fill="FFFFFF"/>
        <w:spacing w:after="150" w:afterAutospacing="0" w:line="255" w:lineRule="atLeast"/>
        <w:rPr>
          <w:ins w:id="461" w:author="Gernot Starke" w:date="2012-06-08T16:58:00Z"/>
          <w:rFonts w:ascii="Arial" w:hAnsi="Arial" w:cs="Arial"/>
          <w:color w:val="333333"/>
        </w:rPr>
      </w:pPr>
      <w:ins w:id="462" w:author="Gernot Starke" w:date="2012-06-08T16:58:00Z">
        <w:r>
          <w:rPr>
            <w:rStyle w:val="apple-tab-span"/>
            <w:rFonts w:ascii="Arial" w:hAnsi="Arial" w:cs="Arial"/>
            <w:color w:val="333333"/>
          </w:rPr>
          <w:t>  </w:t>
        </w:r>
        <w:r>
          <w:rPr>
            <w:rFonts w:ascii="Arial" w:hAnsi="Arial" w:cs="Arial"/>
            <w:color w:val="333333"/>
          </w:rPr>
          <w:t>Form der Interaktion</w:t>
        </w:r>
      </w:ins>
    </w:p>
    <w:p w14:paraId="20974C85" w14:textId="77777777" w:rsidR="00070AF2" w:rsidRPr="00070AF2" w:rsidRDefault="00070AF2" w:rsidP="00070AF2">
      <w:pPr>
        <w:pStyle w:val="berschrift4"/>
        <w:shd w:val="clear" w:color="auto" w:fill="FFFFFF"/>
        <w:spacing w:before="288" w:after="72"/>
        <w:rPr>
          <w:ins w:id="463" w:author="Gernot Starke" w:date="2012-06-08T16:58:00Z"/>
          <w:rFonts w:cs="Arial"/>
          <w:color w:val="000000"/>
        </w:rPr>
      </w:pPr>
      <w:ins w:id="464" w:author="Gernot Starke" w:date="2012-06-08T16:58:00Z">
        <w:r w:rsidRPr="00070AF2">
          <w:lastRenderedPageBreak/>
          <w:t> Anforderungen an die Schnittstelle</w:t>
        </w:r>
      </w:ins>
    </w:p>
    <w:p w14:paraId="675F4954" w14:textId="77777777" w:rsidR="00070AF2" w:rsidRDefault="00070AF2" w:rsidP="00070AF2">
      <w:pPr>
        <w:pStyle w:val="berschrift4"/>
        <w:shd w:val="clear" w:color="auto" w:fill="FFFFFF"/>
        <w:spacing w:before="288" w:after="72"/>
        <w:rPr>
          <w:ins w:id="465" w:author="Gernot Starke" w:date="2012-06-08T16:58:00Z"/>
          <w:rFonts w:cs="Arial"/>
          <w:color w:val="000000"/>
          <w:szCs w:val="24"/>
        </w:rPr>
      </w:pPr>
      <w:ins w:id="466" w:author="Gernot Starke" w:date="2012-06-08T16:58:00Z">
        <w:r>
          <w:rPr>
            <w:rStyle w:val="s2"/>
            <w:rFonts w:cs="Arial"/>
            <w:color w:val="000000"/>
          </w:rPr>
          <w:t> </w:t>
        </w:r>
        <w:r>
          <w:rPr>
            <w:rFonts w:cs="Arial"/>
            <w:color w:val="000000"/>
          </w:rPr>
          <w:t>Sicherheitsanforderungen</w:t>
        </w:r>
      </w:ins>
    </w:p>
    <w:p w14:paraId="4D8D1280" w14:textId="77777777" w:rsidR="00070AF2" w:rsidRDefault="00070AF2" w:rsidP="00070AF2">
      <w:pPr>
        <w:pStyle w:val="berschrift4"/>
        <w:shd w:val="clear" w:color="auto" w:fill="FFFFFF"/>
        <w:spacing w:before="288" w:after="72"/>
        <w:rPr>
          <w:ins w:id="467" w:author="Gernot Starke" w:date="2012-06-08T16:58:00Z"/>
          <w:rFonts w:cs="Arial"/>
          <w:color w:val="000000"/>
        </w:rPr>
      </w:pPr>
      <w:ins w:id="468" w:author="Gernot Starke" w:date="2012-06-08T16:58:00Z">
        <w:r>
          <w:rPr>
            <w:rStyle w:val="apple-tab-span"/>
            <w:rFonts w:cs="Arial"/>
            <w:color w:val="000000"/>
          </w:rPr>
          <w:t> </w:t>
        </w:r>
        <w:r>
          <w:rPr>
            <w:rFonts w:cs="Arial"/>
            <w:color w:val="000000"/>
          </w:rPr>
          <w:t>Mengengerüste</w:t>
        </w:r>
      </w:ins>
    </w:p>
    <w:p w14:paraId="380BA36C" w14:textId="77777777" w:rsidR="00070AF2" w:rsidRDefault="00070AF2" w:rsidP="00070AF2">
      <w:pPr>
        <w:pStyle w:val="p3"/>
        <w:shd w:val="clear" w:color="auto" w:fill="FFFFFF"/>
        <w:spacing w:after="150" w:afterAutospacing="0" w:line="255" w:lineRule="atLeast"/>
        <w:rPr>
          <w:ins w:id="469" w:author="Gernot Starke" w:date="2012-06-08T16:58:00Z"/>
          <w:rFonts w:ascii="Arial" w:hAnsi="Arial" w:cs="Arial"/>
          <w:color w:val="333333"/>
        </w:rPr>
      </w:pPr>
      <w:ins w:id="470" w:author="Gernot Starke" w:date="2012-06-08T16:58:00Z">
        <w:r>
          <w:rPr>
            <w:rStyle w:val="apple-tab-span"/>
            <w:rFonts w:ascii="Arial" w:hAnsi="Arial" w:cs="Arial"/>
            <w:color w:val="333333"/>
          </w:rPr>
          <w:t>   </w:t>
        </w:r>
        <w:r>
          <w:rPr>
            <w:rFonts w:ascii="Arial" w:hAnsi="Arial" w:cs="Arial"/>
            <w:color w:val="333333"/>
          </w:rPr>
          <w:t>Laufzeit</w:t>
        </w:r>
      </w:ins>
    </w:p>
    <w:p w14:paraId="318947CB" w14:textId="77777777" w:rsidR="00070AF2" w:rsidRDefault="00070AF2" w:rsidP="00070AF2">
      <w:pPr>
        <w:pStyle w:val="p3"/>
        <w:shd w:val="clear" w:color="auto" w:fill="FFFFFF"/>
        <w:spacing w:after="150" w:afterAutospacing="0" w:line="255" w:lineRule="atLeast"/>
        <w:rPr>
          <w:ins w:id="471" w:author="Gernot Starke" w:date="2012-06-08T16:58:00Z"/>
          <w:rFonts w:ascii="Arial" w:hAnsi="Arial" w:cs="Arial"/>
          <w:color w:val="333333"/>
        </w:rPr>
      </w:pPr>
      <w:ins w:id="472" w:author="Gernot Starke" w:date="2012-06-08T16:58:00Z">
        <w:r>
          <w:rPr>
            <w:rStyle w:val="apple-tab-span"/>
            <w:rFonts w:ascii="Arial" w:hAnsi="Arial" w:cs="Arial"/>
            <w:color w:val="333333"/>
          </w:rPr>
          <w:t>   </w:t>
        </w:r>
        <w:r>
          <w:rPr>
            <w:rFonts w:ascii="Arial" w:hAnsi="Arial" w:cs="Arial"/>
            <w:color w:val="333333"/>
          </w:rPr>
          <w:t>Durchsatz / Datenvolumen</w:t>
        </w:r>
      </w:ins>
    </w:p>
    <w:p w14:paraId="7A93FD40" w14:textId="77777777" w:rsidR="00070AF2" w:rsidRDefault="00070AF2" w:rsidP="00070AF2">
      <w:pPr>
        <w:pStyle w:val="p3"/>
        <w:shd w:val="clear" w:color="auto" w:fill="FFFFFF"/>
        <w:spacing w:after="150" w:afterAutospacing="0" w:line="255" w:lineRule="atLeast"/>
        <w:rPr>
          <w:ins w:id="473" w:author="Gernot Starke" w:date="2012-06-08T16:58:00Z"/>
          <w:rFonts w:ascii="Arial" w:hAnsi="Arial" w:cs="Arial"/>
          <w:color w:val="333333"/>
        </w:rPr>
      </w:pPr>
      <w:ins w:id="474" w:author="Gernot Starke" w:date="2012-06-08T16:58:00Z">
        <w:r>
          <w:rPr>
            <w:rStyle w:val="apple-tab-span"/>
            <w:rFonts w:ascii="Arial" w:hAnsi="Arial" w:cs="Arial"/>
            <w:color w:val="333333"/>
          </w:rPr>
          <w:t>  </w:t>
        </w:r>
        <w:r>
          <w:rPr>
            <w:rFonts w:ascii="Arial" w:hAnsi="Arial" w:cs="Arial"/>
            <w:color w:val="333333"/>
          </w:rPr>
          <w:t>Verfügbarkeit</w:t>
        </w:r>
      </w:ins>
    </w:p>
    <w:p w14:paraId="1A677D88" w14:textId="77777777" w:rsidR="00070AF2" w:rsidRDefault="00070AF2" w:rsidP="00070AF2">
      <w:pPr>
        <w:pStyle w:val="p3"/>
        <w:shd w:val="clear" w:color="auto" w:fill="FFFFFF"/>
        <w:spacing w:after="150" w:afterAutospacing="0" w:line="255" w:lineRule="atLeast"/>
        <w:rPr>
          <w:ins w:id="475" w:author="Gernot Starke" w:date="2012-06-08T16:58:00Z"/>
          <w:rFonts w:ascii="Arial" w:hAnsi="Arial" w:cs="Arial"/>
          <w:color w:val="333333"/>
        </w:rPr>
      </w:pPr>
      <w:ins w:id="476" w:author="Gernot Starke" w:date="2012-06-08T16:58:00Z">
        <w:r>
          <w:rPr>
            <w:rStyle w:val="apple-tab-span"/>
            <w:rFonts w:ascii="Arial" w:hAnsi="Arial" w:cs="Arial"/>
            <w:color w:val="333333"/>
          </w:rPr>
          <w:t>  </w:t>
        </w:r>
        <w:r>
          <w:rPr>
            <w:rFonts w:ascii="Arial" w:hAnsi="Arial" w:cs="Arial"/>
            <w:color w:val="333333"/>
          </w:rPr>
          <w:t>Protokollierung</w:t>
        </w:r>
      </w:ins>
    </w:p>
    <w:p w14:paraId="0F4798DC" w14:textId="77777777" w:rsidR="00070AF2" w:rsidRDefault="00070AF2" w:rsidP="00070AF2">
      <w:pPr>
        <w:pStyle w:val="p3"/>
        <w:shd w:val="clear" w:color="auto" w:fill="FFFFFF"/>
        <w:spacing w:after="150" w:afterAutospacing="0" w:line="255" w:lineRule="atLeast"/>
        <w:rPr>
          <w:ins w:id="477" w:author="Gernot Starke" w:date="2012-06-08T16:58:00Z"/>
          <w:rFonts w:ascii="Arial" w:hAnsi="Arial" w:cs="Arial"/>
          <w:color w:val="333333"/>
        </w:rPr>
      </w:pPr>
      <w:ins w:id="478" w:author="Gernot Starke" w:date="2012-06-08T16:58:00Z">
        <w:r>
          <w:rPr>
            <w:rStyle w:val="apple-tab-span"/>
            <w:rFonts w:ascii="Arial" w:hAnsi="Arial" w:cs="Arial"/>
            <w:color w:val="333333"/>
          </w:rPr>
          <w:t>  </w:t>
        </w:r>
        <w:r>
          <w:rPr>
            <w:rFonts w:ascii="Arial" w:hAnsi="Arial" w:cs="Arial"/>
            <w:color w:val="333333"/>
          </w:rPr>
          <w:t>Archivierung</w:t>
        </w:r>
      </w:ins>
    </w:p>
    <w:p w14:paraId="48BFEA37" w14:textId="77777777" w:rsidR="00070AF2" w:rsidRPr="00070AF2" w:rsidRDefault="00070AF2" w:rsidP="00070AF2">
      <w:pPr>
        <w:pStyle w:val="berschrift4"/>
        <w:shd w:val="clear" w:color="auto" w:fill="FFFFFF"/>
        <w:spacing w:before="288" w:after="72"/>
        <w:rPr>
          <w:ins w:id="479" w:author="Gernot Starke" w:date="2012-06-08T16:58:00Z"/>
          <w:rFonts w:cs="Arial"/>
          <w:color w:val="000000"/>
        </w:rPr>
      </w:pPr>
      <w:ins w:id="480" w:author="Gernot Starke" w:date="2012-06-08T16:58:00Z">
        <w:r w:rsidRPr="00070AF2">
          <w:t> Beteiligte </w:t>
        </w:r>
        <w:proofErr w:type="spellStart"/>
        <w:r w:rsidRPr="00070AF2">
          <w:t>Resourcen</w:t>
        </w:r>
        <w:proofErr w:type="spellEnd"/>
      </w:ins>
    </w:p>
    <w:p w14:paraId="058925F6" w14:textId="77777777" w:rsidR="00070AF2" w:rsidRDefault="00070AF2" w:rsidP="00070AF2">
      <w:pPr>
        <w:pStyle w:val="berschrift4"/>
        <w:shd w:val="clear" w:color="auto" w:fill="FFFFFF"/>
        <w:spacing w:before="288" w:after="72"/>
        <w:rPr>
          <w:ins w:id="481" w:author="Gernot Starke" w:date="2012-06-08T16:58:00Z"/>
          <w:rFonts w:cs="Arial"/>
          <w:color w:val="000000"/>
          <w:szCs w:val="24"/>
        </w:rPr>
      </w:pPr>
      <w:ins w:id="482" w:author="Gernot Starke" w:date="2012-06-08T16:58:00Z">
        <w:r>
          <w:rPr>
            <w:rStyle w:val="s2"/>
            <w:rFonts w:cs="Arial"/>
            <w:color w:val="000000"/>
          </w:rPr>
          <w:t> </w:t>
        </w:r>
        <w:r>
          <w:rPr>
            <w:rFonts w:cs="Arial"/>
            <w:color w:val="000000"/>
          </w:rPr>
          <w:t>Syntax: Daten und Formate</w:t>
        </w:r>
      </w:ins>
    </w:p>
    <w:p w14:paraId="79820A02" w14:textId="77777777" w:rsidR="00070AF2" w:rsidRDefault="00070AF2" w:rsidP="00070AF2">
      <w:pPr>
        <w:pStyle w:val="p3"/>
        <w:shd w:val="clear" w:color="auto" w:fill="FFFFFF"/>
        <w:spacing w:after="150" w:afterAutospacing="0" w:line="255" w:lineRule="atLeast"/>
        <w:rPr>
          <w:ins w:id="483" w:author="Gernot Starke" w:date="2012-06-08T16:58:00Z"/>
          <w:rFonts w:ascii="Arial" w:hAnsi="Arial" w:cs="Arial"/>
          <w:color w:val="333333"/>
        </w:rPr>
      </w:pPr>
      <w:ins w:id="484" w:author="Gernot Starke" w:date="2012-06-08T16:58:00Z">
        <w:r>
          <w:rPr>
            <w:rStyle w:val="apple-tab-span"/>
            <w:rFonts w:ascii="Arial" w:hAnsi="Arial" w:cs="Arial"/>
            <w:color w:val="333333"/>
          </w:rPr>
          <w:t>   </w:t>
        </w:r>
        <w:r>
          <w:rPr>
            <w:rFonts w:ascii="Arial" w:hAnsi="Arial" w:cs="Arial"/>
            <w:color w:val="333333"/>
          </w:rPr>
          <w:t>Datenformate</w:t>
        </w:r>
      </w:ins>
    </w:p>
    <w:p w14:paraId="0CC6DF0C" w14:textId="77777777" w:rsidR="00070AF2" w:rsidRDefault="00070AF2" w:rsidP="00070AF2">
      <w:pPr>
        <w:pStyle w:val="p3"/>
        <w:shd w:val="clear" w:color="auto" w:fill="FFFFFF"/>
        <w:spacing w:after="150" w:afterAutospacing="0" w:line="255" w:lineRule="atLeast"/>
        <w:rPr>
          <w:ins w:id="485" w:author="Gernot Starke" w:date="2012-06-08T16:58:00Z"/>
          <w:rFonts w:ascii="Arial" w:hAnsi="Arial" w:cs="Arial"/>
          <w:color w:val="333333"/>
        </w:rPr>
      </w:pPr>
      <w:ins w:id="486"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44678DA0" w14:textId="77777777" w:rsidR="00070AF2" w:rsidRDefault="00070AF2" w:rsidP="00070AF2">
      <w:pPr>
        <w:pStyle w:val="p3"/>
        <w:shd w:val="clear" w:color="auto" w:fill="FFFFFF"/>
        <w:spacing w:after="150" w:afterAutospacing="0" w:line="255" w:lineRule="atLeast"/>
        <w:rPr>
          <w:ins w:id="487" w:author="Gernot Starke" w:date="2012-06-08T16:58:00Z"/>
          <w:rFonts w:ascii="Arial" w:hAnsi="Arial" w:cs="Arial"/>
          <w:color w:val="333333"/>
        </w:rPr>
      </w:pPr>
      <w:ins w:id="488" w:author="Gernot Starke" w:date="2012-06-08T16:58:00Z">
        <w:r>
          <w:rPr>
            <w:rStyle w:val="apple-tab-span"/>
            <w:rFonts w:ascii="Arial" w:hAnsi="Arial" w:cs="Arial"/>
            <w:color w:val="333333"/>
          </w:rPr>
          <w:t>   </w:t>
        </w:r>
        <w:r>
          <w:rPr>
            <w:rFonts w:ascii="Arial" w:hAnsi="Arial" w:cs="Arial"/>
            <w:color w:val="333333"/>
          </w:rPr>
          <w:t>Codierung, Zeichensätze</w:t>
        </w:r>
      </w:ins>
    </w:p>
    <w:p w14:paraId="53B10ACA" w14:textId="77777777" w:rsidR="00070AF2" w:rsidRDefault="00070AF2" w:rsidP="00070AF2">
      <w:pPr>
        <w:pStyle w:val="p3"/>
        <w:shd w:val="clear" w:color="auto" w:fill="FFFFFF"/>
        <w:spacing w:after="150" w:afterAutospacing="0" w:line="255" w:lineRule="atLeast"/>
        <w:rPr>
          <w:ins w:id="489" w:author="Gernot Starke" w:date="2012-06-08T16:58:00Z"/>
          <w:rFonts w:ascii="Arial" w:hAnsi="Arial" w:cs="Arial"/>
          <w:color w:val="333333"/>
        </w:rPr>
      </w:pPr>
      <w:ins w:id="490" w:author="Gernot Starke" w:date="2012-06-08T16:58:00Z">
        <w:r>
          <w:rPr>
            <w:rStyle w:val="apple-tab-span"/>
            <w:rFonts w:ascii="Arial" w:hAnsi="Arial" w:cs="Arial"/>
            <w:color w:val="333333"/>
          </w:rPr>
          <w:t>   </w:t>
        </w:r>
        <w:r>
          <w:rPr>
            <w:rFonts w:ascii="Arial" w:hAnsi="Arial" w:cs="Arial"/>
            <w:color w:val="333333"/>
          </w:rPr>
          <w:t>Konfigurationsdaten</w:t>
        </w:r>
      </w:ins>
    </w:p>
    <w:p w14:paraId="49F7D527" w14:textId="77777777" w:rsidR="00070AF2" w:rsidRDefault="00070AF2" w:rsidP="00070AF2">
      <w:pPr>
        <w:pStyle w:val="berschrift4"/>
        <w:shd w:val="clear" w:color="auto" w:fill="FFFFFF"/>
        <w:spacing w:before="288" w:after="72"/>
        <w:rPr>
          <w:ins w:id="491" w:author="Gernot Starke" w:date="2012-06-08T16:58:00Z"/>
          <w:rFonts w:cs="Arial"/>
          <w:color w:val="000000"/>
        </w:rPr>
      </w:pPr>
      <w:ins w:id="492" w:author="Gernot Starke" w:date="2012-06-08T16:58:00Z">
        <w:r>
          <w:rPr>
            <w:rStyle w:val="apple-tab-span"/>
            <w:rFonts w:cs="Arial"/>
            <w:color w:val="000000"/>
          </w:rPr>
          <w:t> </w:t>
        </w:r>
        <w:r>
          <w:rPr>
            <w:rFonts w:cs="Arial"/>
            <w:color w:val="000000"/>
          </w:rPr>
          <w:t>Syntax: Methoden/Funktionen</w:t>
        </w:r>
      </w:ins>
    </w:p>
    <w:p w14:paraId="43B916FA" w14:textId="77777777" w:rsidR="00070AF2" w:rsidRDefault="00070AF2" w:rsidP="00070AF2">
      <w:pPr>
        <w:pStyle w:val="p3"/>
        <w:shd w:val="clear" w:color="auto" w:fill="FFFFFF"/>
        <w:spacing w:after="150" w:afterAutospacing="0" w:line="255" w:lineRule="atLeast"/>
        <w:rPr>
          <w:ins w:id="493" w:author="Gernot Starke" w:date="2012-06-08T16:58:00Z"/>
          <w:rFonts w:ascii="Arial" w:hAnsi="Arial" w:cs="Arial"/>
          <w:color w:val="333333"/>
        </w:rPr>
      </w:pPr>
      <w:ins w:id="494" w:author="Gernot Starke" w:date="2012-06-08T16:58:00Z">
        <w:r>
          <w:rPr>
            <w:rStyle w:val="apple-tab-span"/>
            <w:rFonts w:ascii="Arial" w:hAnsi="Arial" w:cs="Arial"/>
            <w:color w:val="333333"/>
          </w:rPr>
          <w:t>  </w:t>
        </w:r>
        <w:r>
          <w:rPr>
            <w:rFonts w:ascii="Arial" w:hAnsi="Arial" w:cs="Arial"/>
            <w:color w:val="333333"/>
          </w:rPr>
          <w:t>Prüfdaten</w:t>
        </w:r>
      </w:ins>
    </w:p>
    <w:p w14:paraId="2EB35E8C" w14:textId="77777777" w:rsidR="00070AF2" w:rsidRDefault="00070AF2" w:rsidP="00070AF2">
      <w:pPr>
        <w:pStyle w:val="berschrift4"/>
        <w:shd w:val="clear" w:color="auto" w:fill="FFFFFF"/>
        <w:spacing w:before="288" w:after="72"/>
        <w:rPr>
          <w:ins w:id="495" w:author="Gernot Starke" w:date="2012-06-08T16:58:00Z"/>
          <w:rFonts w:cs="Arial"/>
          <w:color w:val="000000"/>
        </w:rPr>
      </w:pPr>
      <w:ins w:id="496" w:author="Gernot Starke" w:date="2012-06-08T16:58:00Z">
        <w:r>
          <w:rPr>
            <w:rStyle w:val="s3"/>
            <w:rFonts w:cs="Arial"/>
            <w:color w:val="000000"/>
          </w:rPr>
          <w:t> </w:t>
        </w:r>
        <w:r>
          <w:rPr>
            <w:rStyle w:val="Fett"/>
            <w:rFonts w:cs="Arial"/>
            <w:b w:val="0"/>
            <w:bCs w:val="0"/>
            <w:color w:val="000000"/>
          </w:rPr>
          <w:t>Ablauf der Schnittstelle</w:t>
        </w:r>
      </w:ins>
    </w:p>
    <w:p w14:paraId="323EDFA7" w14:textId="77777777" w:rsidR="00070AF2" w:rsidRDefault="00070AF2" w:rsidP="00070AF2">
      <w:pPr>
        <w:pStyle w:val="StandardWeb"/>
        <w:shd w:val="clear" w:color="auto" w:fill="FFFFFF"/>
        <w:spacing w:after="150" w:afterAutospacing="0" w:line="255" w:lineRule="atLeast"/>
        <w:rPr>
          <w:ins w:id="497" w:author="Gernot Starke" w:date="2012-06-08T16:58:00Z"/>
          <w:color w:val="333333"/>
        </w:rPr>
      </w:pPr>
      <w:ins w:id="498" w:author="Gernot Starke" w:date="2012-06-08T16:58:00Z">
        <w:r>
          <w:rPr>
            <w:color w:val="333333"/>
          </w:rPr>
          <w:t>fachliche oder technischer Ablauf</w:t>
        </w:r>
      </w:ins>
    </w:p>
    <w:p w14:paraId="3116C563" w14:textId="77777777" w:rsidR="00070AF2" w:rsidRPr="00070AF2" w:rsidRDefault="00070AF2" w:rsidP="00070AF2">
      <w:pPr>
        <w:pStyle w:val="berschrift4"/>
        <w:shd w:val="clear" w:color="auto" w:fill="FFFFFF"/>
        <w:spacing w:before="288" w:after="72"/>
        <w:rPr>
          <w:ins w:id="499" w:author="Gernot Starke" w:date="2012-06-08T16:58:00Z"/>
          <w:rFonts w:cs="Arial"/>
          <w:color w:val="000000"/>
        </w:rPr>
      </w:pPr>
      <w:ins w:id="500" w:author="Gernot Starke" w:date="2012-06-08T16:58:00Z">
        <w:r w:rsidRPr="00070AF2">
          <w:t>Semantik</w:t>
        </w:r>
      </w:ins>
    </w:p>
    <w:p w14:paraId="519F37E3" w14:textId="77777777" w:rsidR="00070AF2" w:rsidRDefault="00070AF2" w:rsidP="00070AF2">
      <w:pPr>
        <w:pStyle w:val="p3"/>
        <w:shd w:val="clear" w:color="auto" w:fill="FFFFFF"/>
        <w:spacing w:after="150" w:afterAutospacing="0" w:line="255" w:lineRule="atLeast"/>
        <w:rPr>
          <w:ins w:id="501" w:author="Gernot Starke" w:date="2012-06-08T16:58:00Z"/>
          <w:rFonts w:ascii="Arial" w:hAnsi="Arial" w:cs="Arial"/>
          <w:color w:val="333333"/>
        </w:rPr>
      </w:pPr>
      <w:ins w:id="502" w:author="Gernot Starke" w:date="2012-06-08T16:58:00Z">
        <w:r>
          <w:rPr>
            <w:rStyle w:val="s2"/>
            <w:rFonts w:ascii="Arial" w:hAnsi="Arial" w:cs="Arial"/>
            <w:color w:val="333333"/>
          </w:rPr>
          <w:t> </w:t>
        </w:r>
        <w:r>
          <w:rPr>
            <w:rFonts w:ascii="Arial" w:hAnsi="Arial" w:cs="Arial"/>
            <w:color w:val="333333"/>
          </w:rPr>
          <w:t>Nebenwirkungen, Konsequenzen</w:t>
        </w:r>
      </w:ins>
    </w:p>
    <w:p w14:paraId="642FDFE5" w14:textId="77777777" w:rsidR="00070AF2" w:rsidRPr="00070AF2" w:rsidRDefault="00070AF2" w:rsidP="00070AF2">
      <w:pPr>
        <w:pStyle w:val="berschrift4"/>
        <w:shd w:val="clear" w:color="auto" w:fill="FFFFFF"/>
        <w:spacing w:before="288" w:after="72"/>
        <w:rPr>
          <w:ins w:id="503" w:author="Gernot Starke" w:date="2012-06-08T16:58:00Z"/>
          <w:rFonts w:cs="Arial"/>
          <w:color w:val="000000"/>
        </w:rPr>
      </w:pPr>
      <w:ins w:id="504" w:author="Gernot Starke" w:date="2012-06-08T16:58:00Z">
        <w:r w:rsidRPr="00070AF2">
          <w:rPr>
            <w:rFonts w:cs="Arial"/>
            <w:color w:val="000000"/>
          </w:rPr>
          <w:t>Technische Infrastruktur</w:t>
        </w:r>
      </w:ins>
    </w:p>
    <w:p w14:paraId="1BAD4BA1" w14:textId="77777777" w:rsidR="00070AF2" w:rsidRDefault="00070AF2" w:rsidP="00070AF2">
      <w:pPr>
        <w:pStyle w:val="p3"/>
        <w:shd w:val="clear" w:color="auto" w:fill="FFFFFF"/>
        <w:spacing w:after="150" w:afterAutospacing="0" w:line="255" w:lineRule="atLeast"/>
        <w:rPr>
          <w:ins w:id="505" w:author="Gernot Starke" w:date="2012-06-08T16:58:00Z"/>
          <w:rFonts w:ascii="Arial" w:hAnsi="Arial" w:cs="Arial"/>
          <w:color w:val="333333"/>
        </w:rPr>
      </w:pPr>
      <w:ins w:id="506" w:author="Gernot Starke" w:date="2012-06-08T16:58:00Z">
        <w:r>
          <w:rPr>
            <w:rStyle w:val="s2"/>
            <w:rFonts w:ascii="Arial" w:hAnsi="Arial" w:cs="Arial"/>
            <w:color w:val="333333"/>
          </w:rPr>
          <w:t> </w:t>
        </w:r>
        <w:r>
          <w:rPr>
            <w:rFonts w:ascii="Arial" w:hAnsi="Arial" w:cs="Arial"/>
            <w:color w:val="333333"/>
          </w:rPr>
          <w:t>Technische Protokolle</w:t>
        </w:r>
      </w:ins>
    </w:p>
    <w:p w14:paraId="623B277E" w14:textId="77777777" w:rsidR="00070AF2" w:rsidRPr="00070AF2" w:rsidRDefault="00070AF2" w:rsidP="00070AF2">
      <w:pPr>
        <w:pStyle w:val="berschrift4"/>
        <w:shd w:val="clear" w:color="auto" w:fill="FFFFFF"/>
        <w:spacing w:before="288" w:after="72"/>
        <w:rPr>
          <w:ins w:id="507" w:author="Gernot Starke" w:date="2012-06-08T16:58:00Z"/>
          <w:rFonts w:cs="Arial"/>
          <w:color w:val="000000"/>
        </w:rPr>
      </w:pPr>
      <w:ins w:id="508" w:author="Gernot Starke" w:date="2012-06-08T16:58:00Z">
        <w:r w:rsidRPr="00070AF2">
          <w:t>Fehler- und Ausnahmebehandlung</w:t>
        </w:r>
      </w:ins>
    </w:p>
    <w:p w14:paraId="1266FBF8" w14:textId="77777777" w:rsidR="00070AF2" w:rsidRPr="00070AF2" w:rsidRDefault="00070AF2" w:rsidP="00070AF2">
      <w:pPr>
        <w:pStyle w:val="berschrift4"/>
        <w:shd w:val="clear" w:color="auto" w:fill="FFFFFF"/>
        <w:spacing w:before="288" w:after="72"/>
        <w:rPr>
          <w:ins w:id="509" w:author="Gernot Starke" w:date="2012-06-08T16:58:00Z"/>
          <w:rFonts w:cs="Arial"/>
          <w:color w:val="000000"/>
        </w:rPr>
      </w:pPr>
      <w:ins w:id="510" w:author="Gernot Starke" w:date="2012-06-08T16:58:00Z">
        <w:r w:rsidRPr="00070AF2">
          <w:t>Einschränkungen und Voraussetzungen</w:t>
        </w:r>
      </w:ins>
    </w:p>
    <w:p w14:paraId="13DD21DA" w14:textId="77777777" w:rsidR="00070AF2" w:rsidRDefault="00070AF2" w:rsidP="00070AF2">
      <w:pPr>
        <w:pStyle w:val="p3"/>
        <w:shd w:val="clear" w:color="auto" w:fill="FFFFFF"/>
        <w:spacing w:after="150" w:afterAutospacing="0" w:line="255" w:lineRule="atLeast"/>
        <w:rPr>
          <w:ins w:id="511" w:author="Gernot Starke" w:date="2012-06-08T16:58:00Z"/>
          <w:rFonts w:ascii="Arial" w:hAnsi="Arial" w:cs="Arial"/>
          <w:color w:val="333333"/>
        </w:rPr>
      </w:pPr>
      <w:ins w:id="512" w:author="Gernot Starke" w:date="2012-06-08T16:58:00Z">
        <w:r>
          <w:rPr>
            <w:rStyle w:val="s2"/>
            <w:rFonts w:ascii="Arial" w:hAnsi="Arial" w:cs="Arial"/>
            <w:color w:val="333333"/>
          </w:rPr>
          <w:t> </w:t>
        </w:r>
        <w:r>
          <w:rPr>
            <w:rFonts w:ascii="Arial" w:hAnsi="Arial" w:cs="Arial"/>
            <w:color w:val="333333"/>
          </w:rPr>
          <w:t>Berechtigungen</w:t>
        </w:r>
      </w:ins>
    </w:p>
    <w:p w14:paraId="256869FC" w14:textId="77777777" w:rsidR="00070AF2" w:rsidRDefault="00070AF2" w:rsidP="00070AF2">
      <w:pPr>
        <w:pStyle w:val="p3"/>
        <w:shd w:val="clear" w:color="auto" w:fill="FFFFFF"/>
        <w:spacing w:after="150" w:afterAutospacing="0" w:line="255" w:lineRule="atLeast"/>
        <w:rPr>
          <w:ins w:id="513" w:author="Gernot Starke" w:date="2012-06-08T16:58:00Z"/>
          <w:rFonts w:ascii="Arial" w:hAnsi="Arial" w:cs="Arial"/>
          <w:color w:val="333333"/>
        </w:rPr>
      </w:pPr>
      <w:ins w:id="514" w:author="Gernot Starke" w:date="2012-06-08T16:58:00Z">
        <w:r>
          <w:rPr>
            <w:rStyle w:val="apple-tab-span"/>
            <w:rFonts w:ascii="Arial" w:hAnsi="Arial" w:cs="Arial"/>
            <w:color w:val="333333"/>
          </w:rPr>
          <w:lastRenderedPageBreak/>
          <w:t>  </w:t>
        </w:r>
        <w:r>
          <w:rPr>
            <w:rFonts w:ascii="Arial" w:hAnsi="Arial" w:cs="Arial"/>
            <w:color w:val="333333"/>
          </w:rPr>
          <w:t>Zeitliche Einschränkungen</w:t>
        </w:r>
      </w:ins>
    </w:p>
    <w:p w14:paraId="31B6AE75" w14:textId="77777777" w:rsidR="00070AF2" w:rsidRDefault="00070AF2" w:rsidP="00070AF2">
      <w:pPr>
        <w:pStyle w:val="p3"/>
        <w:shd w:val="clear" w:color="auto" w:fill="FFFFFF"/>
        <w:spacing w:after="150" w:afterAutospacing="0" w:line="255" w:lineRule="atLeast"/>
        <w:rPr>
          <w:ins w:id="515" w:author="Gernot Starke" w:date="2012-06-08T16:58:00Z"/>
          <w:rFonts w:ascii="Arial" w:hAnsi="Arial" w:cs="Arial"/>
          <w:color w:val="333333"/>
        </w:rPr>
      </w:pPr>
      <w:ins w:id="516" w:author="Gernot Starke" w:date="2012-06-08T16:58:00Z">
        <w:r>
          <w:rPr>
            <w:rStyle w:val="apple-tab-span"/>
            <w:rFonts w:ascii="Arial" w:hAnsi="Arial" w:cs="Arial"/>
            <w:color w:val="333333"/>
          </w:rPr>
          <w:t>  </w:t>
        </w:r>
        <w:r>
          <w:rPr>
            <w:rFonts w:ascii="Arial" w:hAnsi="Arial" w:cs="Arial"/>
            <w:color w:val="333333"/>
          </w:rPr>
          <w:t>Parallele Benutzung</w:t>
        </w:r>
      </w:ins>
    </w:p>
    <w:p w14:paraId="484F840A" w14:textId="77777777" w:rsidR="00070AF2" w:rsidRDefault="00070AF2" w:rsidP="00070AF2">
      <w:pPr>
        <w:pStyle w:val="p3"/>
        <w:shd w:val="clear" w:color="auto" w:fill="FFFFFF"/>
        <w:spacing w:after="150" w:afterAutospacing="0" w:line="255" w:lineRule="atLeast"/>
        <w:rPr>
          <w:ins w:id="517" w:author="Gernot Starke" w:date="2012-06-08T16:58:00Z"/>
          <w:rFonts w:ascii="Arial" w:hAnsi="Arial" w:cs="Arial"/>
          <w:color w:val="333333"/>
        </w:rPr>
      </w:pPr>
      <w:ins w:id="518" w:author="Gernot Starke" w:date="2012-06-08T16:58:00Z">
        <w:r>
          <w:rPr>
            <w:rStyle w:val="apple-tab-span"/>
            <w:rFonts w:ascii="Arial" w:hAnsi="Arial" w:cs="Arial"/>
            <w:color w:val="333333"/>
          </w:rPr>
          <w:t>  </w:t>
        </w:r>
        <w:r>
          <w:rPr>
            <w:rFonts w:ascii="Arial" w:hAnsi="Arial" w:cs="Arial"/>
            <w:color w:val="333333"/>
          </w:rPr>
          <w:t>Voraussetzungen zur Nutzung</w:t>
        </w:r>
      </w:ins>
    </w:p>
    <w:p w14:paraId="2D893CB0" w14:textId="77777777" w:rsidR="00070AF2" w:rsidRPr="00070AF2" w:rsidRDefault="00070AF2" w:rsidP="00070AF2">
      <w:pPr>
        <w:pStyle w:val="berschrift4"/>
        <w:shd w:val="clear" w:color="auto" w:fill="FFFFFF"/>
        <w:spacing w:before="288" w:after="72"/>
        <w:rPr>
          <w:ins w:id="519" w:author="Gernot Starke" w:date="2012-06-08T16:58:00Z"/>
          <w:rFonts w:cs="Arial"/>
          <w:color w:val="000000"/>
        </w:rPr>
      </w:pPr>
      <w:ins w:id="520" w:author="Gernot Starke" w:date="2012-06-08T16:58:00Z">
        <w:r w:rsidRPr="00070AF2">
          <w:t>Betrieb der Schnittstelle</w:t>
        </w:r>
      </w:ins>
    </w:p>
    <w:p w14:paraId="04EA099A" w14:textId="77777777" w:rsidR="00070AF2" w:rsidRDefault="00070AF2" w:rsidP="00070AF2">
      <w:pPr>
        <w:pStyle w:val="StandardWeb"/>
        <w:shd w:val="clear" w:color="auto" w:fill="FFFFFF"/>
        <w:spacing w:after="150" w:afterAutospacing="0" w:line="255" w:lineRule="atLeast"/>
        <w:rPr>
          <w:ins w:id="521" w:author="Gernot Starke" w:date="2012-06-08T16:58:00Z"/>
          <w:color w:val="333333"/>
        </w:rPr>
      </w:pPr>
    </w:p>
    <w:p w14:paraId="217F0E5F" w14:textId="77777777" w:rsidR="00070AF2" w:rsidRPr="00070AF2" w:rsidRDefault="00070AF2" w:rsidP="00070AF2">
      <w:pPr>
        <w:pStyle w:val="berschrift4"/>
        <w:shd w:val="clear" w:color="auto" w:fill="FFFFFF"/>
        <w:spacing w:before="288" w:after="72"/>
        <w:rPr>
          <w:ins w:id="522" w:author="Gernot Starke" w:date="2012-06-08T16:58:00Z"/>
          <w:rFonts w:cs="Arial"/>
          <w:color w:val="000000"/>
        </w:rPr>
      </w:pPr>
      <w:ins w:id="523" w:author="Gernot Starke" w:date="2012-06-08T16:58:00Z">
        <w:r w:rsidRPr="00070AF2">
          <w:t>Metainformationen der Schnittstelle</w:t>
        </w:r>
      </w:ins>
    </w:p>
    <w:p w14:paraId="2257198C" w14:textId="77777777" w:rsidR="00070AF2" w:rsidRDefault="00070AF2" w:rsidP="00070AF2">
      <w:pPr>
        <w:pStyle w:val="p3"/>
        <w:shd w:val="clear" w:color="auto" w:fill="FFFFFF"/>
        <w:spacing w:after="150" w:afterAutospacing="0" w:line="255" w:lineRule="atLeast"/>
        <w:rPr>
          <w:ins w:id="524" w:author="Gernot Starke" w:date="2012-06-08T16:58:00Z"/>
          <w:rFonts w:ascii="Arial" w:hAnsi="Arial" w:cs="Arial"/>
          <w:color w:val="333333"/>
        </w:rPr>
      </w:pPr>
      <w:ins w:id="525" w:author="Gernot Starke" w:date="2012-06-08T16:58:00Z">
        <w:r>
          <w:rPr>
            <w:rFonts w:ascii="Arial" w:hAnsi="Arial" w:cs="Arial"/>
            <w:color w:val="333333"/>
          </w:rPr>
          <w:t>Verantwortliche</w:t>
        </w:r>
      </w:ins>
    </w:p>
    <w:p w14:paraId="027BCAD5" w14:textId="77777777" w:rsidR="00070AF2" w:rsidRDefault="00070AF2" w:rsidP="00070AF2">
      <w:pPr>
        <w:pStyle w:val="p3"/>
        <w:shd w:val="clear" w:color="auto" w:fill="FFFFFF"/>
        <w:spacing w:after="150" w:afterAutospacing="0" w:line="255" w:lineRule="atLeast"/>
        <w:rPr>
          <w:ins w:id="526" w:author="Gernot Starke" w:date="2012-06-08T16:58:00Z"/>
          <w:rFonts w:ascii="Arial" w:hAnsi="Arial" w:cs="Arial"/>
          <w:color w:val="333333"/>
        </w:rPr>
      </w:pPr>
      <w:ins w:id="527" w:author="Gernot Starke" w:date="2012-06-08T16:58:00Z">
        <w:r>
          <w:rPr>
            <w:rFonts w:ascii="Arial" w:hAnsi="Arial" w:cs="Arial"/>
            <w:color w:val="333333"/>
          </w:rPr>
          <w:t>Kosten der Nutzung</w:t>
        </w:r>
      </w:ins>
    </w:p>
    <w:p w14:paraId="6220FEFB" w14:textId="77777777" w:rsidR="00070AF2" w:rsidRDefault="00070AF2" w:rsidP="00070AF2">
      <w:pPr>
        <w:pStyle w:val="p3"/>
        <w:shd w:val="clear" w:color="auto" w:fill="FFFFFF"/>
        <w:spacing w:after="150" w:afterAutospacing="0" w:line="255" w:lineRule="atLeast"/>
        <w:rPr>
          <w:ins w:id="528" w:author="Gernot Starke" w:date="2012-06-08T16:58:00Z"/>
          <w:rFonts w:ascii="Arial" w:hAnsi="Arial" w:cs="Arial"/>
          <w:color w:val="333333"/>
        </w:rPr>
      </w:pPr>
      <w:ins w:id="529" w:author="Gernot Starke" w:date="2012-06-08T16:58:00Z">
        <w:r>
          <w:rPr>
            <w:rFonts w:ascii="Arial" w:hAnsi="Arial" w:cs="Arial"/>
            <w:color w:val="333333"/>
          </w:rPr>
          <w:t>Organisatorisches</w:t>
        </w:r>
      </w:ins>
    </w:p>
    <w:p w14:paraId="26E2C678" w14:textId="77777777" w:rsidR="00070AF2" w:rsidRDefault="00070AF2" w:rsidP="00070AF2">
      <w:pPr>
        <w:pStyle w:val="p3"/>
        <w:shd w:val="clear" w:color="auto" w:fill="FFFFFF"/>
        <w:spacing w:after="150" w:afterAutospacing="0" w:line="255" w:lineRule="atLeast"/>
        <w:rPr>
          <w:ins w:id="530" w:author="Gernot Starke" w:date="2012-06-08T16:58:00Z"/>
          <w:rFonts w:ascii="Arial" w:hAnsi="Arial" w:cs="Arial"/>
          <w:color w:val="333333"/>
        </w:rPr>
      </w:pPr>
      <w:proofErr w:type="spellStart"/>
      <w:ins w:id="531" w:author="Gernot Starke" w:date="2012-06-08T16:58:00Z">
        <w:r>
          <w:rPr>
            <w:rFonts w:ascii="Arial" w:hAnsi="Arial" w:cs="Arial"/>
            <w:color w:val="333333"/>
          </w:rPr>
          <w:t>Versionierung</w:t>
        </w:r>
        <w:proofErr w:type="spellEnd"/>
      </w:ins>
    </w:p>
    <w:p w14:paraId="64E4A78F" w14:textId="77777777" w:rsidR="00070AF2" w:rsidRPr="00070AF2" w:rsidRDefault="00070AF2" w:rsidP="00070AF2">
      <w:pPr>
        <w:pStyle w:val="berschrift4"/>
        <w:shd w:val="clear" w:color="auto" w:fill="FFFFFF"/>
        <w:spacing w:before="288" w:after="72"/>
        <w:rPr>
          <w:ins w:id="532" w:author="Gernot Starke" w:date="2012-06-08T16:58:00Z"/>
          <w:rFonts w:cs="Arial"/>
          <w:color w:val="000000"/>
        </w:rPr>
      </w:pPr>
      <w:ins w:id="533" w:author="Gernot Starke" w:date="2012-06-08T16:58:00Z">
        <w:r w:rsidRPr="00070AF2">
          <w:t>Beispiele für Nutzung und Daten</w:t>
        </w:r>
      </w:ins>
    </w:p>
    <w:p w14:paraId="32FCFB1B" w14:textId="77777777" w:rsidR="00070AF2" w:rsidRDefault="00070AF2" w:rsidP="00070AF2">
      <w:pPr>
        <w:pStyle w:val="p3"/>
        <w:shd w:val="clear" w:color="auto" w:fill="FFFFFF"/>
        <w:spacing w:after="150" w:afterAutospacing="0" w:line="255" w:lineRule="atLeast"/>
        <w:rPr>
          <w:ins w:id="534" w:author="Gernot Starke" w:date="2012-06-08T16:58:00Z"/>
          <w:rFonts w:ascii="Arial" w:hAnsi="Arial" w:cs="Arial"/>
          <w:color w:val="333333"/>
        </w:rPr>
      </w:pPr>
      <w:ins w:id="535" w:author="Gernot Starke" w:date="2012-06-08T16:58:00Z">
        <w:r>
          <w:rPr>
            <w:rFonts w:ascii="Arial" w:hAnsi="Arial" w:cs="Arial"/>
            <w:color w:val="333333"/>
          </w:rPr>
          <w:t>Beispieldaten</w:t>
        </w:r>
      </w:ins>
    </w:p>
    <w:p w14:paraId="2E3A12B3" w14:textId="77777777" w:rsidR="00070AF2" w:rsidRDefault="00070AF2" w:rsidP="00070AF2">
      <w:pPr>
        <w:pStyle w:val="p3"/>
        <w:shd w:val="clear" w:color="auto" w:fill="FFFFFF"/>
        <w:spacing w:after="150" w:afterAutospacing="0" w:line="255" w:lineRule="atLeast"/>
        <w:rPr>
          <w:ins w:id="536" w:author="Gernot Starke" w:date="2012-06-08T16:58:00Z"/>
          <w:rFonts w:ascii="Arial" w:hAnsi="Arial" w:cs="Arial"/>
          <w:color w:val="333333"/>
        </w:rPr>
      </w:pPr>
      <w:ins w:id="537" w:author="Gernot Starke" w:date="2012-06-08T16:58:00Z">
        <w:r>
          <w:rPr>
            <w:rFonts w:ascii="Arial" w:hAnsi="Arial" w:cs="Arial"/>
            <w:color w:val="333333"/>
          </w:rPr>
          <w:t>Beispielabläufe / -interaktionen</w:t>
        </w:r>
      </w:ins>
    </w:p>
    <w:p w14:paraId="04EC3958" w14:textId="77777777" w:rsidR="00070AF2" w:rsidRDefault="00070AF2" w:rsidP="00070AF2">
      <w:pPr>
        <w:pStyle w:val="p3"/>
        <w:shd w:val="clear" w:color="auto" w:fill="FFFFFF"/>
        <w:spacing w:after="0" w:afterAutospacing="0" w:line="255" w:lineRule="atLeast"/>
        <w:rPr>
          <w:ins w:id="538" w:author="Gernot Starke" w:date="2012-06-08T16:58:00Z"/>
          <w:rFonts w:ascii="Arial" w:hAnsi="Arial" w:cs="Arial"/>
          <w:color w:val="333333"/>
        </w:rPr>
      </w:pPr>
      <w:ins w:id="539" w:author="Gernot Starke" w:date="2012-06-08T16:58:00Z">
        <w:r>
          <w:rPr>
            <w:rFonts w:ascii="Arial" w:hAnsi="Arial" w:cs="Arial"/>
            <w:color w:val="333333"/>
          </w:rPr>
          <w:t>Programmierbeispiele</w:t>
        </w:r>
      </w:ins>
    </w:p>
    <w:p w14:paraId="3604F5C3" w14:textId="77777777" w:rsidR="00070AF2" w:rsidRPr="00070AF2" w:rsidRDefault="00070AF2" w:rsidP="00070AF2"/>
    <w:p w14:paraId="3A14F7A4" w14:textId="61FD0F7E" w:rsidR="00E864AB" w:rsidRPr="00D62916" w:rsidRDefault="00E864AB" w:rsidP="00E864AB">
      <w:pPr>
        <w:pStyle w:val="berschrift1"/>
      </w:pPr>
      <w:bookmarkStart w:id="540" w:name="_Toc188159230"/>
      <w:bookmarkEnd w:id="410"/>
      <w:bookmarkEnd w:id="411"/>
      <w:bookmarkEnd w:id="418"/>
      <w:bookmarkEnd w:id="419"/>
      <w:r>
        <w:t>Lösungsstrategie</w:t>
      </w:r>
      <w:bookmarkEnd w:id="540"/>
    </w:p>
    <w:p w14:paraId="516D2FE9" w14:textId="77777777" w:rsidR="00E864AB" w:rsidRPr="00213360" w:rsidRDefault="00E864AB" w:rsidP="00E864AB">
      <w:pPr>
        <w:pStyle w:val="Erluterungberschrift"/>
        <w:rPr>
          <w:vanish w:val="0"/>
        </w:rPr>
      </w:pPr>
      <w:bookmarkStart w:id="541" w:name="OLE_LINK1"/>
      <w:bookmarkStart w:id="542" w:name="OLE_LINK2"/>
      <w:bookmarkStart w:id="543" w:name="OLE_LINK3"/>
      <w:bookmarkStart w:id="544" w:name="OLE_LINK4"/>
      <w:bookmarkStart w:id="545" w:name="OLE_LINK67"/>
      <w:bookmarkStart w:id="546" w:name="OLE_LINK68"/>
      <w:r w:rsidRPr="00213360">
        <w:rPr>
          <w:vanish w:val="0"/>
        </w:rPr>
        <w:t>Inhalt</w:t>
      </w:r>
    </w:p>
    <w:p w14:paraId="64D3D59C" w14:textId="6D0F730E" w:rsidR="00E864AB" w:rsidRPr="00213360" w:rsidRDefault="0047221F" w:rsidP="00E864AB">
      <w:pPr>
        <w:pStyle w:val="Erluterungstext"/>
        <w:rPr>
          <w:vanish w:val="0"/>
        </w:rPr>
      </w:pPr>
      <w:r w:rsidRPr="00213360">
        <w:rPr>
          <w:vanish w:val="0"/>
        </w:rPr>
        <w:t>Kurzer Überblick über Ihre grundlegenden Entscheidungen und Lösungsansätze, die jeder, der mit der Architektur zu tun hat, verstanden haben sollte.</w:t>
      </w:r>
    </w:p>
    <w:p w14:paraId="2DB6A4F4" w14:textId="77777777" w:rsidR="00E864AB" w:rsidRPr="00213360" w:rsidRDefault="00E864AB" w:rsidP="00E864AB">
      <w:pPr>
        <w:pStyle w:val="Erluterungberschrift"/>
        <w:rPr>
          <w:vanish w:val="0"/>
        </w:rPr>
      </w:pPr>
      <w:r w:rsidRPr="00213360">
        <w:rPr>
          <w:vanish w:val="0"/>
        </w:rPr>
        <w:t>Motivation</w:t>
      </w:r>
    </w:p>
    <w:p w14:paraId="52E2F1F7" w14:textId="68C610B4" w:rsidR="00E864AB" w:rsidRPr="00213360" w:rsidRDefault="0047221F" w:rsidP="00E864AB">
      <w:pPr>
        <w:pStyle w:val="Erluterungstext"/>
        <w:rPr>
          <w:vanish w:val="0"/>
        </w:rPr>
      </w:pPr>
      <w:r w:rsidRPr="00213360">
        <w:rPr>
          <w:vanish w:val="0"/>
        </w:rPr>
        <w:t xml:space="preserve">Dieses Kapitel motiviert übergreifend </w:t>
      </w:r>
      <w:r w:rsidR="00FC0960" w:rsidRPr="00213360">
        <w:rPr>
          <w:vanish w:val="0"/>
        </w:rPr>
        <w:t xml:space="preserve">die zentralen Gestaltungskriterien für Ihre Architektur. Beschränken Sie sich hier auf das Wesentliche. Detailentscheidungen können immer noch bei den einzelnen Bausteinen oder im Kapitel 10 festgehalten werden. Das Kapitel soll </w:t>
      </w:r>
      <w:r w:rsidR="00A61C42" w:rsidRPr="00213360">
        <w:rPr>
          <w:vanish w:val="0"/>
        </w:rPr>
        <w:t>Ihren</w:t>
      </w:r>
      <w:r w:rsidR="00FC0960" w:rsidRPr="00213360">
        <w:rPr>
          <w:vanish w:val="0"/>
        </w:rPr>
        <w:t xml:space="preserve"> Leser</w:t>
      </w:r>
      <w:r w:rsidR="00A61C42" w:rsidRPr="00213360">
        <w:rPr>
          <w:vanish w:val="0"/>
        </w:rPr>
        <w:t>n</w:t>
      </w:r>
      <w:r w:rsidR="00FC0960" w:rsidRPr="00213360">
        <w:rPr>
          <w:vanish w:val="0"/>
        </w:rPr>
        <w:t xml:space="preserve"> </w:t>
      </w:r>
      <w:r w:rsidR="00A61C42" w:rsidRPr="00213360">
        <w:rPr>
          <w:vanish w:val="0"/>
        </w:rPr>
        <w:t xml:space="preserve">die </w:t>
      </w:r>
      <w:r w:rsidR="00FC0960" w:rsidRPr="00213360">
        <w:rPr>
          <w:vanish w:val="0"/>
        </w:rPr>
        <w:t>gewählte Strategie verdeutlichen.</w:t>
      </w:r>
    </w:p>
    <w:p w14:paraId="50A27875" w14:textId="03F3F374" w:rsidR="00213360" w:rsidRPr="00213360" w:rsidRDefault="00E864AB" w:rsidP="00E864AB">
      <w:pPr>
        <w:pStyle w:val="Erluterungberschrift"/>
        <w:rPr>
          <w:vanish w:val="0"/>
        </w:rPr>
      </w:pPr>
      <w:r w:rsidRPr="00213360">
        <w:rPr>
          <w:vanish w:val="0"/>
        </w:rPr>
        <w:t>Form</w:t>
      </w:r>
    </w:p>
    <w:p w14:paraId="54C516B5" w14:textId="15292120" w:rsidR="00E864AB" w:rsidRPr="00213360" w:rsidRDefault="0047221F" w:rsidP="00E864AB">
      <w:pPr>
        <w:pStyle w:val="Erluterungstext"/>
        <w:rPr>
          <w:vanish w:val="0"/>
        </w:rPr>
      </w:pPr>
      <w:r w:rsidRPr="00213360">
        <w:rPr>
          <w:vanish w:val="0"/>
        </w:rPr>
        <w:t xml:space="preserve">Fassen Sie auf wenigen Seiten die Beweggründe </w:t>
      </w:r>
      <w:r w:rsidR="00FC0960" w:rsidRPr="00213360">
        <w:rPr>
          <w:vanish w:val="0"/>
        </w:rPr>
        <w:t>für zentrale Entwurfsentscheidungen zusammen. Motivieren Sie ausgehend von Aufgabenstellung, Qualitätszielen und Randbedingungen, was Sie</w:t>
      </w:r>
      <w:r w:rsidR="00417144">
        <w:rPr>
          <w:vanish w:val="0"/>
        </w:rPr>
        <w:t xml:space="preserve"> entsch</w:t>
      </w:r>
      <w:r w:rsidR="00FC0960" w:rsidRPr="00213360">
        <w:rPr>
          <w:vanish w:val="0"/>
        </w:rPr>
        <w:t>i</w:t>
      </w:r>
      <w:r w:rsidR="00417144">
        <w:rPr>
          <w:vanish w:val="0"/>
        </w:rPr>
        <w:t>e</w:t>
      </w:r>
      <w:r w:rsidR="00FC0960" w:rsidRPr="00213360">
        <w:rPr>
          <w:vanish w:val="0"/>
        </w:rPr>
        <w:t>den</w:t>
      </w:r>
      <w:r w:rsidR="00417144">
        <w:rPr>
          <w:vanish w:val="0"/>
        </w:rPr>
        <w:t xml:space="preserve"> haben und warum Sie so entschie</w:t>
      </w:r>
      <w:r w:rsidR="00FC0960" w:rsidRPr="00213360">
        <w:rPr>
          <w:vanish w:val="0"/>
        </w:rPr>
        <w:t>den haben. Verweisen Sie – wo nötig - auf weitere Ausführungen in Folgekapiteln.</w:t>
      </w:r>
    </w:p>
    <w:bookmarkEnd w:id="541"/>
    <w:bookmarkEnd w:id="542"/>
    <w:bookmarkEnd w:id="543"/>
    <w:bookmarkEnd w:id="544"/>
    <w:p w14:paraId="67ECC960" w14:textId="77777777" w:rsidR="00E864AB" w:rsidRPr="00D62916" w:rsidRDefault="00E864AB" w:rsidP="00E864AB"/>
    <w:p w14:paraId="01F65859" w14:textId="77777777" w:rsidR="00E864AB" w:rsidRPr="00D62916" w:rsidRDefault="00E864AB" w:rsidP="00E864AB">
      <w:pPr>
        <w:pStyle w:val="berschrift1"/>
      </w:pPr>
      <w:bookmarkStart w:id="547" w:name="_Toc161293445"/>
      <w:bookmarkStart w:id="548" w:name="_Toc188159231"/>
      <w:bookmarkEnd w:id="545"/>
      <w:bookmarkEnd w:id="546"/>
      <w:r w:rsidRPr="00D62916">
        <w:t>Bausteinsicht</w:t>
      </w:r>
      <w:bookmarkEnd w:id="547"/>
      <w:bookmarkEnd w:id="548"/>
    </w:p>
    <w:p w14:paraId="62A7F418" w14:textId="77777777" w:rsidR="00E864AB" w:rsidRPr="006B0F7C" w:rsidRDefault="00E864AB" w:rsidP="00E864AB">
      <w:pPr>
        <w:pStyle w:val="Erluterungberschrift"/>
      </w:pPr>
      <w:bookmarkStart w:id="549" w:name="OLE_LINK55"/>
      <w:bookmarkStart w:id="550" w:name="OLE_LINK56"/>
      <w:r w:rsidRPr="006B0F7C">
        <w:t>Inhalt</w:t>
      </w:r>
    </w:p>
    <w:p w14:paraId="604C2B8A" w14:textId="77777777" w:rsidR="00E864AB" w:rsidRPr="006B0F7C" w:rsidRDefault="00E864AB" w:rsidP="00E864AB">
      <w:pPr>
        <w:pStyle w:val="Erluterungstext"/>
      </w:pPr>
      <w:r w:rsidRPr="006B0F7C">
        <w:t>Statische Zerlegung des Systems in Bausteine (Module, Komponenten, Subsysteme, Teilsysteme, Klassen, Interfaces, Pakete, Bibliotheken, Frameworks, Schichten, Partitionen, Tiers, Funktionen, Makros, Operationen, Datenstrukturen...) sowie deren Beziehungen.</w:t>
      </w:r>
    </w:p>
    <w:p w14:paraId="652F3069" w14:textId="77777777" w:rsidR="00E864AB" w:rsidRPr="006B0F7C" w:rsidRDefault="00E864AB" w:rsidP="00E864AB">
      <w:pPr>
        <w:pStyle w:val="Erluterungberschrift"/>
      </w:pPr>
      <w:r w:rsidRPr="006B0F7C">
        <w:t>Motivation</w:t>
      </w:r>
    </w:p>
    <w:p w14:paraId="5E611FD5" w14:textId="77777777" w:rsidR="00E864AB" w:rsidRPr="006B0F7C" w:rsidRDefault="00E864AB" w:rsidP="00E864AB">
      <w:pPr>
        <w:pStyle w:val="Erluterungstext"/>
      </w:pPr>
      <w:r w:rsidRPr="006B0F7C">
        <w:t>Dies ist die wichtigste Sicht, die in jeder Architekturdokumentation vorhanden sein muss. Wenn Sie es mit dem Hausbau vergleichen ist das der Grundrissplan.</w:t>
      </w:r>
    </w:p>
    <w:p w14:paraId="4F0F199A" w14:textId="77777777" w:rsidR="00E864AB" w:rsidRPr="006B0F7C" w:rsidRDefault="00E864AB" w:rsidP="00E864AB">
      <w:pPr>
        <w:pStyle w:val="Erluterungberschrift"/>
      </w:pPr>
      <w:r w:rsidRPr="006B0F7C">
        <w:t>Form</w:t>
      </w:r>
    </w:p>
    <w:p w14:paraId="11560004" w14:textId="77777777" w:rsidR="00E864AB" w:rsidRPr="006B0F7C" w:rsidRDefault="00E864AB" w:rsidP="00E864AB">
      <w:pPr>
        <w:pStyle w:val="Erluterungstext"/>
      </w:pPr>
      <w:r w:rsidRPr="006B0F7C">
        <w:t>Die Bausteinsicht ist eine hierarchische Sammlung von BlackBox- und White-Box- Beschreibungen (siehe Abbildung unten):</w:t>
      </w:r>
    </w:p>
    <w:bookmarkEnd w:id="549"/>
    <w:bookmarkEnd w:id="550"/>
    <w:p w14:paraId="2B4B4F7A" w14:textId="77777777" w:rsidR="00E864AB" w:rsidRPr="006B0F7C" w:rsidRDefault="00E864AB" w:rsidP="00E864AB">
      <w:pPr>
        <w:pStyle w:val="Erluterungstext"/>
      </w:pPr>
      <w:r>
        <w:rPr>
          <w:noProof/>
          <w:szCs w:val="2"/>
        </w:rPr>
        <w:drawing>
          <wp:inline distT="0" distB="0" distL="0" distR="0" wp14:anchorId="3D752409" wp14:editId="51F43979">
            <wp:extent cx="6167120" cy="7833360"/>
            <wp:effectExtent l="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7120" cy="7833360"/>
                    </a:xfrm>
                    <a:prstGeom prst="rect">
                      <a:avLst/>
                    </a:prstGeom>
                    <a:noFill/>
                    <a:ln>
                      <a:noFill/>
                    </a:ln>
                  </pic:spPr>
                </pic:pic>
              </a:graphicData>
            </a:graphic>
          </wp:inline>
        </w:drawing>
      </w:r>
    </w:p>
    <w:p w14:paraId="0334D3BD" w14:textId="77777777" w:rsidR="00E864AB" w:rsidRPr="006B0F7C" w:rsidRDefault="00E864AB" w:rsidP="00E864AB">
      <w:pPr>
        <w:pStyle w:val="Erluterungstext"/>
      </w:pPr>
      <w:bookmarkStart w:id="551" w:name="OLE_LINK159"/>
      <w:bookmarkStart w:id="552" w:name="OLE_LINK160"/>
      <w:r w:rsidRPr="006B0F7C">
        <w:t>Ebene 1 ist die White-Box-Beschreibung des Gesamtsystems (System under Development / SUD) mit den Black- Box- Beschreibungen der Bausteine des Gesamtsystems</w:t>
      </w:r>
    </w:p>
    <w:p w14:paraId="1CABBA07" w14:textId="77777777" w:rsidR="00E864AB" w:rsidRPr="006B0F7C" w:rsidRDefault="00E864AB" w:rsidP="00E864AB">
      <w:pPr>
        <w:pStyle w:val="Erluterungstext"/>
      </w:pPr>
      <w:r w:rsidRPr="006B0F7C">
        <w:t>Ebene 2 zoomt dann in die Bausteine der Ebene 1 hinein und ist somit die Sammlung aller White-Box- Beschreibungen der Bausteine der Ebene 1 zusammen mit den Black-Box-Beschreibungen der Bausteine der Ebene 2.</w:t>
      </w:r>
    </w:p>
    <w:bookmarkEnd w:id="551"/>
    <w:bookmarkEnd w:id="552"/>
    <w:p w14:paraId="030C5326" w14:textId="77777777" w:rsidR="00E864AB" w:rsidRPr="006B0F7C" w:rsidRDefault="00E864AB" w:rsidP="00E864AB">
      <w:pPr>
        <w:pStyle w:val="Erluterungstext"/>
      </w:pPr>
      <w:r w:rsidRPr="006B0F7C">
        <w:t>Ebene 3 zoomt in die alle Bausteine der Ebene 2 hinein, u.s.w.</w:t>
      </w:r>
    </w:p>
    <w:p w14:paraId="175C5076" w14:textId="77777777" w:rsidR="00E864AB" w:rsidRPr="006B0F7C" w:rsidRDefault="00E864AB" w:rsidP="00E864AB">
      <w:pPr>
        <w:pStyle w:val="Erluterungstext"/>
      </w:pPr>
      <w:r w:rsidRPr="006B0F7C">
        <w:t>============================</w:t>
      </w:r>
    </w:p>
    <w:p w14:paraId="4B87842B" w14:textId="637BEF1D" w:rsidR="00E864AB" w:rsidRPr="006B0F7C" w:rsidRDefault="00E864AB" w:rsidP="00E864AB">
      <w:pPr>
        <w:pStyle w:val="Erluterungberschrift"/>
      </w:pPr>
      <w:bookmarkStart w:id="553" w:name="OLE_LINK161"/>
      <w:bookmarkStart w:id="554" w:name="OLE_LINK162"/>
      <w:bookmarkStart w:id="555" w:name="OLE_LINK163"/>
      <w:r w:rsidRPr="006B0F7C">
        <w:t>White</w:t>
      </w:r>
      <w:ins w:id="556" w:author="Gernot Starke" w:date="2012-06-08T17:38:00Z">
        <w:r w:rsidR="00FB49C8">
          <w:t>b</w:t>
        </w:r>
      </w:ins>
      <w:del w:id="557" w:author="Gernot Starke" w:date="2012-06-08T17:38:00Z">
        <w:r w:rsidRPr="006B0F7C" w:rsidDel="00FB49C8">
          <w:delText>-B</w:delText>
        </w:r>
      </w:del>
      <w:r w:rsidRPr="006B0F7C">
        <w:t>ox-Template:</w:t>
      </w:r>
    </w:p>
    <w:p w14:paraId="28E630E3" w14:textId="145C4CE3" w:rsidR="00E864AB" w:rsidRPr="006B0F7C" w:rsidRDefault="00E864AB" w:rsidP="00E864AB">
      <w:pPr>
        <w:pStyle w:val="Erluterungstext"/>
      </w:pPr>
      <w:r w:rsidRPr="006B0F7C">
        <w:t xml:space="preserve">Enthält mehrere Bausteine, zu denen Sie jeweils eine Black-Box Beschreibung </w:t>
      </w:r>
      <w:ins w:id="558" w:author="Gernot Starke" w:date="2012-06-08T17:37:00Z">
        <w:r w:rsidR="00FB49C8">
          <w:t>erstellen</w:t>
        </w:r>
      </w:ins>
      <w:r w:rsidRPr="006B0F7C">
        <w:t>.</w:t>
      </w:r>
    </w:p>
    <w:p w14:paraId="24C4A799" w14:textId="77777777" w:rsidR="00FB49C8" w:rsidRDefault="00FB49C8" w:rsidP="00E864AB">
      <w:pPr>
        <w:pStyle w:val="Erluterungstext"/>
        <w:rPr>
          <w:ins w:id="559" w:author="Gernot Starke" w:date="2012-06-08T17:37:00Z"/>
        </w:rPr>
      </w:pPr>
    </w:p>
    <w:p w14:paraId="3D33DC30" w14:textId="0992E586" w:rsidR="00FB49C8" w:rsidRDefault="00FB49C8">
      <w:pPr>
        <w:pStyle w:val="Erluterungberschrift"/>
        <w:rPr>
          <w:ins w:id="560" w:author="Gernot Starke" w:date="2012-06-08T17:37:00Z"/>
        </w:rPr>
        <w:pPrChange w:id="561" w:author="Gernot Starke" w:date="2012-06-08T17:38:00Z">
          <w:pPr>
            <w:pStyle w:val="Erluterungstext"/>
          </w:pPr>
        </w:pPrChange>
      </w:pPr>
      <w:ins w:id="562" w:author="Gernot Starke" w:date="2012-06-08T17:37:00Z">
        <w:r>
          <w:t>Blackbox-Template</w:t>
        </w:r>
      </w:ins>
    </w:p>
    <w:p w14:paraId="21EE4CBC" w14:textId="24465E36" w:rsidR="00E864AB" w:rsidRPr="006B0F7C" w:rsidDel="00FB49C8" w:rsidRDefault="00E864AB" w:rsidP="00E864AB">
      <w:pPr>
        <w:pStyle w:val="Erluterungstext"/>
        <w:rPr>
          <w:del w:id="563" w:author="Gernot Starke" w:date="2012-06-08T17:38:00Z"/>
        </w:rPr>
      </w:pPr>
      <w:del w:id="564" w:author="Gernot Starke" w:date="2012-06-08T17:38:00Z">
        <w:r w:rsidRPr="006B0F7C" w:rsidDel="00FB49C8">
          <w:delText>Ein- oder mehrere Black-Box-Templates:</w:delText>
        </w:r>
      </w:del>
    </w:p>
    <w:p w14:paraId="4E027AB9" w14:textId="5ED71C3C" w:rsidR="00E864AB" w:rsidRPr="006B0F7C" w:rsidRDefault="00E864AB" w:rsidP="00E864AB">
      <w:pPr>
        <w:pStyle w:val="Erluterungstext"/>
      </w:pPr>
      <w:r w:rsidRPr="006B0F7C">
        <w:t xml:space="preserve">Für jeden Baustein aus dem White-Box-Template sollten </w:t>
      </w:r>
      <w:ins w:id="565" w:author="Gernot Starke" w:date="2012-06-08T17:38:00Z">
        <w:r w:rsidR="00FB49C8">
          <w:t xml:space="preserve">Sie </w:t>
        </w:r>
      </w:ins>
      <w:r w:rsidRPr="006B0F7C">
        <w:t xml:space="preserve">folgende Angaben </w:t>
      </w:r>
      <w:del w:id="566" w:author="Gernot Starke" w:date="2012-06-08T17:38:00Z">
        <w:r w:rsidRPr="006B0F7C" w:rsidDel="00FB49C8">
          <w:delText>gemacht werden</w:delText>
        </w:r>
      </w:del>
      <w:ins w:id="567" w:author="Gernot Starke" w:date="2012-06-08T17:38:00Z">
        <w:r w:rsidR="00FB49C8">
          <w:t>machen</w:t>
        </w:r>
      </w:ins>
      <w:r w:rsidRPr="006B0F7C">
        <w:t>: (Kopieren Sie diese Punkte in die folgenden Unterkapitel)</w:t>
      </w:r>
    </w:p>
    <w:p w14:paraId="502AEE69" w14:textId="77777777" w:rsidR="00E864AB" w:rsidRPr="006B0F7C" w:rsidRDefault="00E864AB" w:rsidP="00E864AB">
      <w:pPr>
        <w:pStyle w:val="ErluterungstextBullets"/>
      </w:pPr>
      <w:r w:rsidRPr="006B0F7C">
        <w:t>Zweck / Verantwortlichkeit:</w:t>
      </w:r>
    </w:p>
    <w:p w14:paraId="1A091EDE" w14:textId="77777777" w:rsidR="00E864AB" w:rsidRPr="006B0F7C" w:rsidRDefault="00E864AB" w:rsidP="00E864AB">
      <w:pPr>
        <w:pStyle w:val="ErluterungstextBullets"/>
      </w:pPr>
      <w:r w:rsidRPr="006B0F7C">
        <w:t>Schnittstelle(n):</w:t>
      </w:r>
    </w:p>
    <w:p w14:paraId="6AF1F3A0" w14:textId="77777777" w:rsidR="00E864AB" w:rsidRPr="006B0F7C" w:rsidRDefault="00E864AB" w:rsidP="00E864AB">
      <w:pPr>
        <w:pStyle w:val="ErluterungstextBullets"/>
      </w:pPr>
      <w:r w:rsidRPr="006B0F7C">
        <w:t>Erfüllte Anforderungen:</w:t>
      </w:r>
    </w:p>
    <w:p w14:paraId="5F1C3E2E" w14:textId="77777777" w:rsidR="00E864AB" w:rsidRPr="006B0F7C" w:rsidRDefault="00E864AB" w:rsidP="00E864AB">
      <w:pPr>
        <w:pStyle w:val="ErluterungstextBullets"/>
      </w:pPr>
      <w:r w:rsidRPr="006B0F7C">
        <w:t>Ablageort / Datei:</w:t>
      </w:r>
    </w:p>
    <w:p w14:paraId="598A4AB1" w14:textId="77777777" w:rsidR="00E864AB" w:rsidRPr="006B0F7C" w:rsidRDefault="00E864AB" w:rsidP="00E864AB">
      <w:pPr>
        <w:pStyle w:val="ErluterungstextBullets"/>
      </w:pPr>
      <w:r w:rsidRPr="006B0F7C">
        <w:t>Sonstige Verwaltungsinformation: Autor, Version, Datum, Änderungshistorie</w:t>
      </w:r>
    </w:p>
    <w:bookmarkEnd w:id="553"/>
    <w:bookmarkEnd w:id="554"/>
    <w:bookmarkEnd w:id="555"/>
    <w:p w14:paraId="29605C4B" w14:textId="77777777" w:rsidR="00E864AB" w:rsidRPr="00D62916" w:rsidRDefault="00E864AB" w:rsidP="00E864AB">
      <w:pPr>
        <w:spacing w:before="56" w:after="113"/>
        <w:rPr>
          <w:rFonts w:cs="Arial"/>
          <w:b/>
          <w:bCs/>
          <w:sz w:val="20"/>
        </w:rPr>
      </w:pPr>
    </w:p>
    <w:p w14:paraId="70C1639D" w14:textId="77777777" w:rsidR="00E864AB" w:rsidRPr="00D62916" w:rsidRDefault="00E864AB" w:rsidP="00E864AB">
      <w:pPr>
        <w:pStyle w:val="berschrift2"/>
      </w:pPr>
      <w:bookmarkStart w:id="568" w:name="_Toc161293446"/>
      <w:bookmarkStart w:id="569" w:name="_Toc188159232"/>
      <w:bookmarkStart w:id="570" w:name="OLE_LINK53"/>
      <w:bookmarkStart w:id="571" w:name="OLE_LINK54"/>
      <w:r w:rsidRPr="00D62916">
        <w:lastRenderedPageBreak/>
        <w:t>Ebene 1</w:t>
      </w:r>
      <w:bookmarkEnd w:id="568"/>
      <w:bookmarkEnd w:id="569"/>
    </w:p>
    <w:p w14:paraId="46176AFB" w14:textId="77777777" w:rsidR="00E864AB" w:rsidRPr="00D62916" w:rsidRDefault="00E864AB" w:rsidP="00E864AB">
      <w:pPr>
        <w:pStyle w:val="Erluterungstext"/>
      </w:pPr>
      <w:r w:rsidRPr="00D62916">
        <w:t>An dieser Stelle beschreiben Sie die White-Box-Sicht der Ebene 1 gemäß dem Whitebox-Template. Die Struktur ist im folgenden bereits vorgegeben.</w:t>
      </w:r>
    </w:p>
    <w:p w14:paraId="0B6FFD39" w14:textId="77777777" w:rsidR="00E864AB" w:rsidRPr="00D62916" w:rsidRDefault="00E864AB" w:rsidP="00E864AB">
      <w:pPr>
        <w:pStyle w:val="Erluterungstext"/>
      </w:pPr>
      <w:r w:rsidRPr="00D62916">
        <w:t>Das Überblicksbild zeigt das Innenleben des Gesamtsystems in Form der Bausteine 1 - n, sowie deren Zusammenhänge und Abhängigkeiten.</w:t>
      </w:r>
    </w:p>
    <w:p w14:paraId="6252259C" w14:textId="77777777" w:rsidR="00E864AB" w:rsidRPr="00D62916" w:rsidRDefault="00E864AB" w:rsidP="00E864AB">
      <w:pPr>
        <w:pStyle w:val="Erluterungstext"/>
      </w:pPr>
      <w:r w:rsidRPr="00D62916">
        <w:t>Sinnvoll sind hier auch Beschreibungen der wichtige Begründungen, die zu dieser Struktur führen, insbesondere die Beschreibung der Abhängigkeiten (Beziehungen) zwischen den Bausteinen dieser Ebene.</w:t>
      </w:r>
    </w:p>
    <w:p w14:paraId="0479AA77" w14:textId="77777777" w:rsidR="00E864AB" w:rsidRPr="00D62916" w:rsidRDefault="00E864AB" w:rsidP="00E864AB">
      <w:pPr>
        <w:pStyle w:val="Erluterungstext"/>
      </w:pPr>
      <w:r w:rsidRPr="00D62916">
        <w:t>Evtl. verweisen Sie auch auf verworfene Alternativen (mit der Begründung, warum es verworfen wurde</w:t>
      </w:r>
    </w:p>
    <w:bookmarkEnd w:id="570"/>
    <w:bookmarkEnd w:id="571"/>
    <w:p w14:paraId="4A8D5412" w14:textId="77777777" w:rsidR="00E864AB" w:rsidRPr="00D62916" w:rsidRDefault="00E864AB" w:rsidP="00E864AB">
      <w:pPr>
        <w:spacing w:before="56" w:after="113"/>
        <w:ind w:left="-5"/>
        <w:rPr>
          <w:rFonts w:cs="Arial"/>
          <w:sz w:val="20"/>
        </w:rPr>
      </w:pPr>
      <w:r w:rsidRPr="00D62916">
        <w:rPr>
          <w:rFonts w:cs="Arial"/>
          <w:sz w:val="20"/>
        </w:rPr>
        <w:t>Die folgende Abbildung zeigt die Hauptbausteine unseres Systems und deren Abhängigkeiten.</w:t>
      </w:r>
    </w:p>
    <w:p w14:paraId="2ADF2343" w14:textId="77777777" w:rsidR="00E864AB" w:rsidRPr="00D62916" w:rsidRDefault="00E864AB" w:rsidP="00E864AB">
      <w:pPr>
        <w:spacing w:before="56" w:after="113"/>
        <w:ind w:left="-5"/>
        <w:rPr>
          <w:rFonts w:cs="Arial"/>
          <w:sz w:val="20"/>
        </w:rPr>
      </w:pPr>
      <w:r w:rsidRPr="00D62916">
        <w:rPr>
          <w:rFonts w:cs="Arial"/>
          <w:sz w:val="20"/>
        </w:rPr>
        <w:t>&lt;hier Überblicksdiagramm einfügen&gt;</w:t>
      </w:r>
    </w:p>
    <w:p w14:paraId="4D588A52" w14:textId="77777777" w:rsidR="00E864AB" w:rsidRPr="00D62916" w:rsidRDefault="00E864AB" w:rsidP="00E864AB">
      <w:pPr>
        <w:spacing w:before="56" w:after="113"/>
        <w:ind w:left="-5"/>
        <w:rPr>
          <w:rFonts w:cs="Arial"/>
          <w:sz w:val="20"/>
        </w:rPr>
      </w:pPr>
    </w:p>
    <w:p w14:paraId="58BF427B" w14:textId="77777777" w:rsidR="00E864AB" w:rsidRPr="00D62916" w:rsidRDefault="00E864AB" w:rsidP="00E864AB">
      <w:pPr>
        <w:spacing w:before="56" w:after="113"/>
        <w:ind w:left="-5"/>
        <w:rPr>
          <w:rFonts w:cs="Arial"/>
          <w:sz w:val="20"/>
        </w:rPr>
      </w:pPr>
      <w:r w:rsidRPr="00D62916">
        <w:rPr>
          <w:rFonts w:cs="Arial"/>
          <w:sz w:val="20"/>
        </w:rPr>
        <w:t>Erläuterung zu Struktur und Abhängigkeiten der Ebene 1:</w:t>
      </w:r>
    </w:p>
    <w:p w14:paraId="3C664898" w14:textId="77777777" w:rsidR="00E864AB" w:rsidRPr="00D62916" w:rsidRDefault="00E864AB" w:rsidP="00E864AB">
      <w:pPr>
        <w:spacing w:before="56" w:after="113"/>
        <w:ind w:left="-5"/>
        <w:rPr>
          <w:rFonts w:cs="Arial"/>
          <w:sz w:val="20"/>
        </w:rPr>
      </w:pPr>
    </w:p>
    <w:p w14:paraId="3AFBB5E0" w14:textId="77777777" w:rsidR="00E864AB" w:rsidRPr="00D62916" w:rsidRDefault="00E864AB" w:rsidP="00E864AB">
      <w:pPr>
        <w:pStyle w:val="berschrift3"/>
      </w:pPr>
      <w:r w:rsidRPr="00D62916">
        <w:t>Bausteinname 1 (</w:t>
      </w:r>
      <w:proofErr w:type="spellStart"/>
      <w:r w:rsidRPr="00D62916">
        <w:t>BlackBox</w:t>
      </w:r>
      <w:proofErr w:type="spellEnd"/>
      <w:r w:rsidRPr="00D62916">
        <w:t xml:space="preserve">-Beschreibung) </w:t>
      </w:r>
    </w:p>
    <w:p w14:paraId="657D373A" w14:textId="77777777" w:rsidR="00E864AB" w:rsidRPr="00D62916" w:rsidRDefault="00E864AB" w:rsidP="00E864AB">
      <w:pPr>
        <w:pStyle w:val="ErluterungstextBullets"/>
      </w:pPr>
      <w:r w:rsidRPr="00D62916">
        <w:t>Struktur gemäß Black-Box- Template:</w:t>
      </w:r>
    </w:p>
    <w:p w14:paraId="0FBC98A5" w14:textId="77777777" w:rsidR="00E864AB" w:rsidRPr="00D62916" w:rsidRDefault="00E864AB" w:rsidP="00E864AB">
      <w:pPr>
        <w:pStyle w:val="ErluterungstextBullets"/>
      </w:pPr>
      <w:r w:rsidRPr="00D62916">
        <w:t>Zweck / Verantwortlichkeit:</w:t>
      </w:r>
    </w:p>
    <w:p w14:paraId="5138ACFC" w14:textId="77777777" w:rsidR="00E864AB" w:rsidRPr="00D62916" w:rsidRDefault="00E864AB" w:rsidP="00E864AB">
      <w:pPr>
        <w:pStyle w:val="ErluterungstextBullets"/>
      </w:pPr>
      <w:r w:rsidRPr="00D62916">
        <w:t>Schnittstelle(n):</w:t>
      </w:r>
    </w:p>
    <w:p w14:paraId="06511E7C" w14:textId="77777777" w:rsidR="00E864AB" w:rsidRPr="00D62916" w:rsidRDefault="00E864AB" w:rsidP="00E864AB">
      <w:pPr>
        <w:pStyle w:val="ErluterungstextBullets"/>
      </w:pPr>
      <w:r w:rsidRPr="00D62916">
        <w:t>Erfüllte Anforderungen:</w:t>
      </w:r>
    </w:p>
    <w:p w14:paraId="710B33D7" w14:textId="77777777" w:rsidR="00E864AB" w:rsidRPr="00D62916" w:rsidRDefault="00E864AB" w:rsidP="00E864AB">
      <w:pPr>
        <w:pStyle w:val="ErluterungstextBullets"/>
      </w:pPr>
      <w:r w:rsidRPr="00D62916">
        <w:t>Variabilität:</w:t>
      </w:r>
    </w:p>
    <w:p w14:paraId="55D0B32B" w14:textId="77777777" w:rsidR="00E864AB" w:rsidRPr="00D62916" w:rsidRDefault="00E864AB" w:rsidP="00E864AB">
      <w:pPr>
        <w:pStyle w:val="ErluterungstextBullets"/>
      </w:pPr>
      <w:r w:rsidRPr="00D62916">
        <w:t>Leistungsmerkmale:</w:t>
      </w:r>
    </w:p>
    <w:p w14:paraId="42766066" w14:textId="77777777" w:rsidR="00E864AB" w:rsidRPr="00D62916" w:rsidRDefault="00E864AB" w:rsidP="00E864AB">
      <w:pPr>
        <w:pStyle w:val="ErluterungstextBullets"/>
      </w:pPr>
      <w:r w:rsidRPr="00D62916">
        <w:t>Ablageort / Datei:</w:t>
      </w:r>
    </w:p>
    <w:p w14:paraId="525CF27C" w14:textId="77777777" w:rsidR="00E864AB" w:rsidRPr="00D62916" w:rsidRDefault="00E864AB" w:rsidP="00E864AB">
      <w:pPr>
        <w:pStyle w:val="ErluterungstextBullets"/>
      </w:pPr>
      <w:r w:rsidRPr="00D62916">
        <w:t>Sonstige Verwaltungsinformation:</w:t>
      </w:r>
    </w:p>
    <w:p w14:paraId="52CF592F" w14:textId="77777777" w:rsidR="00E864AB" w:rsidRPr="00D62916" w:rsidRDefault="00E864AB" w:rsidP="00E864AB">
      <w:pPr>
        <w:pStyle w:val="ErluterungstextBullets"/>
      </w:pPr>
      <w:r w:rsidRPr="00D62916">
        <w:t>Offene Punkte:</w:t>
      </w:r>
    </w:p>
    <w:p w14:paraId="779D4D9E" w14:textId="77777777" w:rsidR="00E864AB" w:rsidRPr="00D62916" w:rsidRDefault="00E864AB" w:rsidP="00E864AB">
      <w:pPr>
        <w:spacing w:before="56" w:after="113"/>
        <w:rPr>
          <w:rFonts w:cs="Arial"/>
          <w:sz w:val="20"/>
        </w:rPr>
      </w:pPr>
    </w:p>
    <w:p w14:paraId="68B795A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65F590EB" w14:textId="77777777" w:rsidR="00E864AB" w:rsidRPr="00D62916" w:rsidRDefault="00E864AB" w:rsidP="00E864AB">
      <w:pPr>
        <w:pStyle w:val="berschrift3"/>
      </w:pPr>
      <w:r w:rsidRPr="00D62916">
        <w:t>Bausteinname 2 (Black Box-Beschreibung)</w:t>
      </w:r>
    </w:p>
    <w:p w14:paraId="18C5725F" w14:textId="77777777" w:rsidR="00E864AB" w:rsidRPr="00D62916" w:rsidRDefault="00E864AB" w:rsidP="00E864AB">
      <w:pPr>
        <w:rPr>
          <w:rFonts w:cs="Arial"/>
        </w:rPr>
      </w:pPr>
    </w:p>
    <w:p w14:paraId="69C168AC"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BD9773C" w14:textId="77777777" w:rsidR="00E864AB" w:rsidRPr="00D62916" w:rsidRDefault="00E864AB" w:rsidP="00E864AB">
      <w:pPr>
        <w:pStyle w:val="berschrift3"/>
      </w:pPr>
      <w:r w:rsidRPr="00D62916">
        <w:t>...</w:t>
      </w:r>
    </w:p>
    <w:p w14:paraId="20C01017" w14:textId="77777777" w:rsidR="00E864AB" w:rsidRPr="00D62916" w:rsidRDefault="00E864AB" w:rsidP="00E864AB">
      <w:pPr>
        <w:spacing w:before="56" w:after="113"/>
        <w:rPr>
          <w:rFonts w:cs="Arial"/>
          <w:sz w:val="20"/>
        </w:rPr>
      </w:pPr>
    </w:p>
    <w:p w14:paraId="03360D4A"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4BA87592" w14:textId="77777777" w:rsidR="00E864AB" w:rsidRPr="00D62916" w:rsidRDefault="00E864AB" w:rsidP="00E864AB">
      <w:pPr>
        <w:pStyle w:val="berschrift3"/>
      </w:pPr>
      <w:r w:rsidRPr="00D62916">
        <w:t>Bausteinname n (Black Box-Beschreibung)</w:t>
      </w:r>
    </w:p>
    <w:p w14:paraId="18B349E5" w14:textId="77777777" w:rsidR="00E864AB" w:rsidRPr="00D62916" w:rsidRDefault="00E864AB" w:rsidP="00E864AB">
      <w:pPr>
        <w:spacing w:before="56" w:after="113"/>
        <w:rPr>
          <w:rFonts w:cs="Arial"/>
          <w:sz w:val="20"/>
        </w:rPr>
      </w:pPr>
    </w:p>
    <w:p w14:paraId="3126973B" w14:textId="77777777" w:rsidR="00E864AB" w:rsidRPr="00D62916" w:rsidRDefault="00E864AB" w:rsidP="00E864AB">
      <w:pPr>
        <w:spacing w:before="56" w:after="113"/>
        <w:rPr>
          <w:rFonts w:cs="Arial"/>
          <w:sz w:val="20"/>
        </w:rPr>
      </w:pPr>
      <w:r w:rsidRPr="00D62916">
        <w:rPr>
          <w:rFonts w:cs="Arial"/>
          <w:sz w:val="20"/>
        </w:rPr>
        <w:t>&lt;Black Box Template des Bausteins hier einfügen&gt;</w:t>
      </w:r>
    </w:p>
    <w:p w14:paraId="30847F63" w14:textId="77777777" w:rsidR="00E864AB" w:rsidRPr="00D62916" w:rsidRDefault="00E864AB" w:rsidP="00E864AB">
      <w:pPr>
        <w:pStyle w:val="berschrift3"/>
      </w:pPr>
      <w:r w:rsidRPr="00D62916">
        <w:t>Offene Punkte</w:t>
      </w:r>
    </w:p>
    <w:p w14:paraId="6617C158" w14:textId="77777777" w:rsidR="00E864AB" w:rsidRPr="00D62916" w:rsidRDefault="00E864AB" w:rsidP="00E864AB">
      <w:pPr>
        <w:pStyle w:val="berschrift2"/>
      </w:pPr>
      <w:bookmarkStart w:id="572" w:name="_Toc161293447"/>
      <w:bookmarkStart w:id="573" w:name="_Toc188159233"/>
      <w:r w:rsidRPr="00D62916">
        <w:t>Ebene 2</w:t>
      </w:r>
      <w:bookmarkEnd w:id="572"/>
      <w:bookmarkEnd w:id="573"/>
    </w:p>
    <w:p w14:paraId="386138A4" w14:textId="77777777" w:rsidR="00E864AB" w:rsidRPr="006B0F7C" w:rsidRDefault="00E864AB" w:rsidP="00E864AB">
      <w:pPr>
        <w:pStyle w:val="Erluterungstext"/>
      </w:pPr>
      <w:r w:rsidRPr="006B0F7C">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04C6C618" w14:textId="77777777" w:rsidR="00E864AB" w:rsidRPr="00D62916" w:rsidRDefault="00E864AB" w:rsidP="00E864AB">
      <w:pPr>
        <w:pStyle w:val="berschrift3"/>
      </w:pPr>
      <w:r w:rsidRPr="00D62916">
        <w:t>Bausteinname 1 (</w:t>
      </w:r>
      <w:proofErr w:type="spellStart"/>
      <w:r w:rsidRPr="00D62916">
        <w:t>Whitebox</w:t>
      </w:r>
      <w:proofErr w:type="spellEnd"/>
      <w:r w:rsidRPr="00D62916">
        <w:t>-Beschreibung)</w:t>
      </w:r>
    </w:p>
    <w:p w14:paraId="58AA4A61" w14:textId="77777777" w:rsidR="00E864AB" w:rsidRPr="006B0F7C" w:rsidRDefault="00E864AB" w:rsidP="00E864AB">
      <w:pPr>
        <w:pStyle w:val="Erluterungstext"/>
      </w:pPr>
      <w:r w:rsidRPr="006B0F7C">
        <w:t>zeigt das Innenleben des Bausteines in Diagrammform mit den lokalen Bausteinen 1 - n, sowie deren Zusammenhänge und Abhängigkeiten.</w:t>
      </w:r>
    </w:p>
    <w:p w14:paraId="17F445E7" w14:textId="77777777" w:rsidR="00E864AB" w:rsidRPr="006B0F7C" w:rsidRDefault="00E864AB" w:rsidP="00E864AB">
      <w:pPr>
        <w:pStyle w:val="Erluterungstext"/>
      </w:pPr>
      <w:r w:rsidRPr="006B0F7C">
        <w:t>beschreibt wichtige Begründungen, die zu dieser Struktur führen</w:t>
      </w:r>
    </w:p>
    <w:p w14:paraId="112A8085" w14:textId="77777777" w:rsidR="00E864AB" w:rsidRPr="006B0F7C" w:rsidRDefault="00E864AB" w:rsidP="00E864AB">
      <w:pPr>
        <w:pStyle w:val="Erluterungstext"/>
      </w:pPr>
      <w:r w:rsidRPr="006B0F7C">
        <w:t>verweist evtl. auf verworfene Alternativen (mit der Begründung, warum es verworfen wurde</w:t>
      </w:r>
    </w:p>
    <w:p w14:paraId="26911A60" w14:textId="77777777" w:rsidR="00E864AB" w:rsidRPr="00D62916" w:rsidRDefault="00E864AB" w:rsidP="00E864AB">
      <w:pPr>
        <w:spacing w:before="56" w:after="113"/>
        <w:rPr>
          <w:rFonts w:cs="Arial"/>
          <w:sz w:val="20"/>
        </w:rPr>
      </w:pPr>
    </w:p>
    <w:p w14:paraId="27ADA739" w14:textId="77777777" w:rsidR="00E864AB" w:rsidRPr="00D62916" w:rsidRDefault="00E864AB" w:rsidP="00E864AB">
      <w:pPr>
        <w:spacing w:before="56" w:after="113"/>
        <w:rPr>
          <w:rFonts w:cs="Arial"/>
          <w:sz w:val="20"/>
        </w:rPr>
      </w:pPr>
      <w:r w:rsidRPr="00D62916">
        <w:rPr>
          <w:rFonts w:cs="Arial"/>
          <w:sz w:val="20"/>
        </w:rPr>
        <w:t>&lt; Hier Überblicksdiagramm für Innenleben von Baustein 1 einfügen&gt;</w:t>
      </w:r>
    </w:p>
    <w:p w14:paraId="4BF50116" w14:textId="77777777" w:rsidR="00E864AB" w:rsidRPr="00D62916" w:rsidRDefault="00E864AB" w:rsidP="00E864AB">
      <w:pPr>
        <w:pStyle w:val="berschrift4"/>
      </w:pPr>
      <w:r w:rsidRPr="00D62916">
        <w:t>Bausteinname 1.1 (</w:t>
      </w:r>
      <w:proofErr w:type="spellStart"/>
      <w:r w:rsidRPr="00D62916">
        <w:t>BlackBox</w:t>
      </w:r>
      <w:proofErr w:type="spellEnd"/>
      <w:r w:rsidRPr="00D62916">
        <w:t xml:space="preserve"> Beschreibung) </w:t>
      </w:r>
    </w:p>
    <w:p w14:paraId="1137787F"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181648E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29F7723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14E4F5C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EB5B8A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0C7A6F1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0549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5EA6C7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D50E44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527525" w14:textId="77777777" w:rsidR="00E864AB" w:rsidRPr="00D62916" w:rsidRDefault="00E864AB" w:rsidP="00E864AB">
      <w:pPr>
        <w:pStyle w:val="berschrift4"/>
      </w:pPr>
      <w:r w:rsidRPr="00D62916">
        <w:lastRenderedPageBreak/>
        <w:t>Bausteinname 1.2 (Black Box Beschreibung)</w:t>
      </w:r>
    </w:p>
    <w:p w14:paraId="6D650838"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7F94F3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1261E3F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072C6B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E3ECB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A12BA7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B88E29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3D6A8A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3B4BBA4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6336061D" w14:textId="77777777" w:rsidR="00E864AB" w:rsidRPr="00D62916" w:rsidRDefault="00E864AB" w:rsidP="00E864AB">
      <w:pPr>
        <w:pStyle w:val="berschrift4"/>
      </w:pPr>
      <w:r w:rsidRPr="00D62916">
        <w:t>...</w:t>
      </w:r>
    </w:p>
    <w:p w14:paraId="2A957BF3" w14:textId="77777777" w:rsidR="00E864AB" w:rsidRPr="00D62916" w:rsidRDefault="00E864AB" w:rsidP="00E864AB">
      <w:pPr>
        <w:pStyle w:val="berschrift4"/>
      </w:pPr>
      <w:r w:rsidRPr="00D62916">
        <w:t>Bausteinname 1.n (Black Box Beschreibung)</w:t>
      </w:r>
    </w:p>
    <w:p w14:paraId="43C0E4F4"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A1C500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0B36681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414434D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70ACDB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26BAA7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7749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663A964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0A3BC6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547F34AC" w14:textId="77777777" w:rsidR="00E864AB" w:rsidRPr="00D62916" w:rsidRDefault="00E864AB" w:rsidP="00E864AB">
      <w:pPr>
        <w:pStyle w:val="berschrift4"/>
      </w:pPr>
      <w:r w:rsidRPr="00D62916">
        <w:t>Beschreibung der Beziehungen</w:t>
      </w:r>
    </w:p>
    <w:p w14:paraId="2F149D80" w14:textId="77777777" w:rsidR="00E864AB" w:rsidRPr="00D62916" w:rsidRDefault="00E864AB" w:rsidP="00E864AB">
      <w:pPr>
        <w:pStyle w:val="berschrift4"/>
      </w:pPr>
      <w:r w:rsidRPr="00D62916">
        <w:t xml:space="preserve">Offene </w:t>
      </w:r>
      <w:proofErr w:type="spellStart"/>
      <w:r w:rsidRPr="00D62916">
        <w:t>Punke</w:t>
      </w:r>
      <w:proofErr w:type="spellEnd"/>
    </w:p>
    <w:p w14:paraId="44EB0A5F" w14:textId="77777777" w:rsidR="00E864AB" w:rsidRPr="00D62916" w:rsidRDefault="00E864AB" w:rsidP="00E864AB">
      <w:pPr>
        <w:pStyle w:val="berschrift3"/>
      </w:pPr>
      <w:r w:rsidRPr="00D62916">
        <w:t>Bausteinname 2 (</w:t>
      </w:r>
      <w:proofErr w:type="spellStart"/>
      <w:r w:rsidRPr="00D62916">
        <w:t>Whitebox</w:t>
      </w:r>
      <w:proofErr w:type="spellEnd"/>
      <w:r w:rsidRPr="00D62916">
        <w:t>-Beschreibung)</w:t>
      </w:r>
    </w:p>
    <w:p w14:paraId="07F9B44F" w14:textId="77777777" w:rsidR="00E864AB" w:rsidRPr="00D62916" w:rsidRDefault="00E864AB" w:rsidP="00E864AB">
      <w:pPr>
        <w:pStyle w:val="berschrift4"/>
      </w:pPr>
      <w:r w:rsidRPr="00D62916">
        <w:t>Überblicksdiagramm 2 Ebene 2</w:t>
      </w:r>
    </w:p>
    <w:p w14:paraId="1186ED5B"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04C6772"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0E293A6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5EB29840" w14:textId="77777777" w:rsidR="00E864AB" w:rsidRPr="00D62916" w:rsidRDefault="00E864AB" w:rsidP="00E864AB">
      <w:pPr>
        <w:pStyle w:val="berschrift4"/>
      </w:pPr>
      <w:r w:rsidRPr="00D62916">
        <w:t>Bausteinname 2.1 (</w:t>
      </w:r>
      <w:proofErr w:type="spellStart"/>
      <w:r w:rsidRPr="00D62916">
        <w:t>BlackBox</w:t>
      </w:r>
      <w:proofErr w:type="spellEnd"/>
      <w:r w:rsidRPr="00D62916">
        <w:t xml:space="preserve"> Beschreibung) </w:t>
      </w:r>
    </w:p>
    <w:p w14:paraId="0487A9C0"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387CFE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C40217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34FD9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59500C2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EEF226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67071138"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Ablageort / Datei:</w:t>
      </w:r>
    </w:p>
    <w:p w14:paraId="152C88D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688B0888"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8D3347B" w14:textId="77777777" w:rsidR="00E864AB" w:rsidRPr="00D62916" w:rsidRDefault="00E864AB" w:rsidP="00E864AB">
      <w:pPr>
        <w:pStyle w:val="berschrift4"/>
      </w:pPr>
      <w:r w:rsidRPr="00D62916">
        <w:t>Bausteinname 2.2 (Black Box Beschreibung)</w:t>
      </w:r>
    </w:p>
    <w:p w14:paraId="19911BD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EE4DF3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D53327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BC3ED2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066DB68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3A0120B4"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8507F4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3303B4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0C5F2D99"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A650466" w14:textId="77777777" w:rsidR="00E864AB" w:rsidRPr="00D62916" w:rsidRDefault="00E864AB" w:rsidP="00E864AB">
      <w:pPr>
        <w:pStyle w:val="berschrift4"/>
      </w:pPr>
      <w:r w:rsidRPr="00D62916">
        <w:t>...</w:t>
      </w:r>
    </w:p>
    <w:p w14:paraId="50669146" w14:textId="77777777" w:rsidR="00E864AB" w:rsidRPr="00D62916" w:rsidRDefault="00E864AB" w:rsidP="00E864AB">
      <w:pPr>
        <w:pStyle w:val="berschrift4"/>
      </w:pPr>
      <w:r w:rsidRPr="00D62916">
        <w:t>Bausteinname 2.n (Black Box Beschreibung)</w:t>
      </w:r>
    </w:p>
    <w:p w14:paraId="09E00A91"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730211D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317496D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60CC8A0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21D918E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09CF2E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01FE02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21E766F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456655BE"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1F43A76" w14:textId="77777777" w:rsidR="00E864AB" w:rsidRPr="00D62916" w:rsidRDefault="00E864AB" w:rsidP="00E864AB">
      <w:pPr>
        <w:pStyle w:val="berschrift4"/>
      </w:pPr>
      <w:r w:rsidRPr="00D62916">
        <w:t>Beschreibung der Beziehungen</w:t>
      </w:r>
    </w:p>
    <w:p w14:paraId="11736B94" w14:textId="77777777" w:rsidR="00E864AB" w:rsidRPr="00D62916" w:rsidRDefault="00E864AB" w:rsidP="00E864AB">
      <w:pPr>
        <w:pStyle w:val="berschrift4"/>
      </w:pPr>
      <w:r w:rsidRPr="00D62916">
        <w:t>Offene Punkte</w:t>
      </w:r>
    </w:p>
    <w:p w14:paraId="13F2D4C7" w14:textId="77777777" w:rsidR="00E864AB" w:rsidRPr="00D62916" w:rsidRDefault="00E864AB" w:rsidP="00E864AB">
      <w:pPr>
        <w:pStyle w:val="berschrift3"/>
      </w:pPr>
      <w:proofErr w:type="spellStart"/>
      <w:r w:rsidRPr="00D62916">
        <w:t>Bausteinename</w:t>
      </w:r>
      <w:proofErr w:type="spellEnd"/>
      <w:r w:rsidRPr="00D62916">
        <w:t xml:space="preserve"> 3 (</w:t>
      </w:r>
      <w:proofErr w:type="spellStart"/>
      <w:r w:rsidRPr="00D62916">
        <w:t>Whitebox</w:t>
      </w:r>
      <w:proofErr w:type="spellEnd"/>
      <w:r w:rsidRPr="00D62916">
        <w:t>-Beschreibung)</w:t>
      </w:r>
    </w:p>
    <w:p w14:paraId="65D98FC3" w14:textId="77777777" w:rsidR="00E864AB" w:rsidRPr="00D62916" w:rsidRDefault="00E864AB" w:rsidP="00E864AB">
      <w:pPr>
        <w:pStyle w:val="berschrift4"/>
      </w:pPr>
      <w:r w:rsidRPr="00D62916">
        <w:t>Überblicksdiagramm 3 Ebene 2</w:t>
      </w:r>
    </w:p>
    <w:p w14:paraId="666D11E4"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zeigt das Innenleben des Bausteines in Diagrammform mit den lokalen Bausteinen 1 - n, sowie deren Zusammenhänge und Abhängigkeiten.</w:t>
      </w:r>
    </w:p>
    <w:p w14:paraId="015440CF"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beschreibt wichtige Begründungen, die zu dieser Struktur führen</w:t>
      </w:r>
    </w:p>
    <w:p w14:paraId="1846E4AC"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verweist evtl. auf verworfene Alternativen (mit der Begründung, warum es verworfen wurde</w:t>
      </w:r>
    </w:p>
    <w:p w14:paraId="72BF590C" w14:textId="77777777" w:rsidR="00E864AB" w:rsidRPr="00D62916" w:rsidRDefault="00E864AB" w:rsidP="00E864AB">
      <w:pPr>
        <w:pStyle w:val="berschrift4"/>
      </w:pPr>
      <w:r w:rsidRPr="00D62916">
        <w:t>Bausteinname 3.1 (</w:t>
      </w:r>
      <w:proofErr w:type="spellStart"/>
      <w:r w:rsidRPr="00D62916">
        <w:t>BlackBox</w:t>
      </w:r>
      <w:proofErr w:type="spellEnd"/>
      <w:r w:rsidRPr="00D62916">
        <w:t xml:space="preserve"> Beschreibung) </w:t>
      </w:r>
    </w:p>
    <w:p w14:paraId="31C82067"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658FD50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59EC3D9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5702BD3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lastRenderedPageBreak/>
        <w:t>Erfüllte Anforderungen:</w:t>
      </w:r>
    </w:p>
    <w:p w14:paraId="1F21C32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6D4825F3"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03E4CE5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7BCDC5FC"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20314C96"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1E53C9AC" w14:textId="77777777" w:rsidR="00E864AB" w:rsidRPr="00D62916" w:rsidRDefault="00E864AB" w:rsidP="00E864AB">
      <w:pPr>
        <w:pStyle w:val="berschrift4"/>
      </w:pPr>
      <w:r w:rsidRPr="00D62916">
        <w:t>Bausteinname 3.2 (Black Box Beschreibung)</w:t>
      </w:r>
    </w:p>
    <w:p w14:paraId="0F6C8149"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50A8910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6DD0ACA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797B9CB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1637040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57A320C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82DDCD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27D2C4D"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17192871"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3B313FCF" w14:textId="77777777" w:rsidR="00E864AB" w:rsidRPr="00D62916" w:rsidRDefault="00E864AB" w:rsidP="00E864AB">
      <w:pPr>
        <w:pStyle w:val="berschrift4"/>
      </w:pPr>
      <w:r w:rsidRPr="00D62916">
        <w:t>...</w:t>
      </w:r>
    </w:p>
    <w:p w14:paraId="6B69C0FD" w14:textId="77777777" w:rsidR="00E864AB" w:rsidRPr="00D62916" w:rsidRDefault="00E864AB" w:rsidP="00E864AB">
      <w:pPr>
        <w:pStyle w:val="berschrift4"/>
      </w:pPr>
      <w:r w:rsidRPr="00D62916">
        <w:t>Bausteinname 3.n (Black Box Beschreibung)</w:t>
      </w:r>
    </w:p>
    <w:p w14:paraId="531D8D1D" w14:textId="77777777" w:rsidR="00E864AB" w:rsidRPr="00D62916" w:rsidRDefault="00E864AB" w:rsidP="00E864AB">
      <w:pPr>
        <w:spacing w:before="56" w:after="113"/>
        <w:ind w:left="57"/>
        <w:rPr>
          <w:rFonts w:cs="Arial"/>
          <w:sz w:val="20"/>
        </w:rPr>
      </w:pPr>
      <w:r w:rsidRPr="00D62916">
        <w:rPr>
          <w:rFonts w:cs="Arial"/>
          <w:sz w:val="20"/>
        </w:rPr>
        <w:t>Struktur gemäß Black-Box- Template:</w:t>
      </w:r>
    </w:p>
    <w:p w14:paraId="2FBB7E4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Zweck / Verantwortlichkeit:</w:t>
      </w:r>
    </w:p>
    <w:p w14:paraId="46E772F5"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Schnittstelle(n):</w:t>
      </w:r>
    </w:p>
    <w:p w14:paraId="3831F7B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Erfüllte Anforderungen:</w:t>
      </w:r>
    </w:p>
    <w:p w14:paraId="6FF847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Variabilität:</w:t>
      </w:r>
    </w:p>
    <w:p w14:paraId="22DE991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50A2B960"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Ablageort / Datei:</w:t>
      </w:r>
    </w:p>
    <w:p w14:paraId="0DAE8B6B"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w:t>
      </w:r>
    </w:p>
    <w:p w14:paraId="7C273ECA" w14:textId="77777777" w:rsidR="00E864AB" w:rsidRPr="00D62916" w:rsidRDefault="00E864AB" w:rsidP="00E864AB">
      <w:pPr>
        <w:numPr>
          <w:ilvl w:val="0"/>
          <w:numId w:val="2"/>
        </w:numPr>
        <w:spacing w:before="56" w:after="113"/>
        <w:ind w:left="370" w:hanging="375"/>
        <w:rPr>
          <w:rFonts w:cs="Arial"/>
          <w:sz w:val="20"/>
        </w:rPr>
      </w:pPr>
      <w:r w:rsidRPr="00D62916">
        <w:rPr>
          <w:rFonts w:cs="Arial"/>
          <w:sz w:val="20"/>
        </w:rPr>
        <w:t>Offene Punkte:</w:t>
      </w:r>
    </w:p>
    <w:p w14:paraId="08A0D10F" w14:textId="77777777" w:rsidR="00E864AB" w:rsidRPr="00D62916" w:rsidRDefault="00E864AB" w:rsidP="00E864AB">
      <w:pPr>
        <w:pStyle w:val="berschrift4"/>
      </w:pPr>
      <w:r w:rsidRPr="00D62916">
        <w:t>Beschreibung der Beziehungen</w:t>
      </w:r>
    </w:p>
    <w:p w14:paraId="1C80E1BA" w14:textId="77777777" w:rsidR="00E864AB" w:rsidRPr="00D62916" w:rsidRDefault="00E864AB" w:rsidP="00E864AB">
      <w:pPr>
        <w:pStyle w:val="berschrift4"/>
      </w:pPr>
      <w:r w:rsidRPr="00D62916">
        <w:t>Offene Punkte</w:t>
      </w:r>
    </w:p>
    <w:p w14:paraId="176055AB" w14:textId="77777777" w:rsidR="00E864AB" w:rsidRPr="00D62916" w:rsidRDefault="00E864AB" w:rsidP="00E864AB">
      <w:pPr>
        <w:pStyle w:val="berschrift2"/>
      </w:pPr>
      <w:bookmarkStart w:id="574" w:name="_Toc161293448"/>
      <w:bookmarkStart w:id="575" w:name="_Toc188159234"/>
      <w:r w:rsidRPr="00D62916">
        <w:t>Ebene 3</w:t>
      </w:r>
      <w:bookmarkEnd w:id="574"/>
      <w:bookmarkEnd w:id="575"/>
    </w:p>
    <w:p w14:paraId="65C34454" w14:textId="77777777" w:rsidR="00E864AB" w:rsidRPr="00D62916" w:rsidRDefault="00E864AB" w:rsidP="00E864AB">
      <w:pPr>
        <w:pStyle w:val="Erluterungstext"/>
      </w:pPr>
      <w:r w:rsidRPr="00D62916">
        <w:t>An dieser Stelle beschreiben Sie die White-Box- Sichten aller Bausteine der Ebene 2 als Folge von White-Box-Templates. Die Struktur ist identisch mit der Struktur auf Ebene 2. Kopieren Sie die entsprechenden Gliederungspunkte hierhier.</w:t>
      </w:r>
    </w:p>
    <w:p w14:paraId="0F214819" w14:textId="77777777" w:rsidR="00E864AB" w:rsidRPr="00D62916" w:rsidRDefault="00E864AB" w:rsidP="00E864AB">
      <w:pPr>
        <w:pStyle w:val="Erluterungstext"/>
      </w:pPr>
      <w:r w:rsidRPr="00D62916">
        <w:t>Bei tieferen Gliederungen der Architektur kopieren Sie bitte das ganze Kapitel für die nächsten Ebenen.</w:t>
      </w:r>
    </w:p>
    <w:p w14:paraId="0AD7AB0C" w14:textId="77777777" w:rsidR="00E864AB" w:rsidRPr="00D62916" w:rsidRDefault="00E864AB" w:rsidP="00E864AB"/>
    <w:p w14:paraId="0EC9952C" w14:textId="77777777" w:rsidR="00E864AB" w:rsidRPr="00D62916" w:rsidRDefault="00E864AB" w:rsidP="00E864AB">
      <w:pPr>
        <w:spacing w:before="56" w:after="113"/>
        <w:rPr>
          <w:rFonts w:cs="Arial"/>
          <w:sz w:val="20"/>
        </w:rPr>
      </w:pPr>
    </w:p>
    <w:p w14:paraId="666C7A18" w14:textId="77777777" w:rsidR="00E864AB" w:rsidRPr="00D62916" w:rsidRDefault="00E864AB" w:rsidP="00E864AB">
      <w:pPr>
        <w:pStyle w:val="berschrift1"/>
      </w:pPr>
      <w:bookmarkStart w:id="576" w:name="_Toc161293449"/>
      <w:bookmarkStart w:id="577" w:name="_Toc188159235"/>
      <w:r w:rsidRPr="00D62916">
        <w:t>Laufzeitsicht</w:t>
      </w:r>
      <w:bookmarkEnd w:id="576"/>
      <w:bookmarkEnd w:id="577"/>
    </w:p>
    <w:p w14:paraId="6A94E500" w14:textId="77777777" w:rsidR="00E864AB" w:rsidRPr="00D62916" w:rsidRDefault="00E864AB" w:rsidP="00E864AB">
      <w:pPr>
        <w:pStyle w:val="Erluterungberschrift"/>
      </w:pPr>
      <w:bookmarkStart w:id="578" w:name="OLE_LINK69"/>
      <w:bookmarkStart w:id="579" w:name="OLE_LINK70"/>
      <w:r w:rsidRPr="00D62916">
        <w:t>Inhalt</w:t>
      </w:r>
    </w:p>
    <w:p w14:paraId="0324EFD1" w14:textId="77777777" w:rsidR="00E864AB" w:rsidRPr="00D62916" w:rsidRDefault="00E864AB" w:rsidP="00E864AB">
      <w:pPr>
        <w:pStyle w:val="Erluterungstext"/>
      </w:pPr>
      <w:r w:rsidRPr="00D62916">
        <w:t>Diese Sicht beschreibt, wie sich die Bausteine des Systems als Laufzeitelemente (Prozesse, Tasks, Activities, Threads, ...)  verhalten und wie sie zusammenarbeiten.</w:t>
      </w:r>
    </w:p>
    <w:p w14:paraId="5EE9F163" w14:textId="67F79EF7" w:rsidR="004D5C8D" w:rsidRPr="00D62916" w:rsidRDefault="004D5C8D" w:rsidP="004D5C8D">
      <w:pPr>
        <w:pStyle w:val="Erluterungstext"/>
      </w:pPr>
      <w:r>
        <w:t xml:space="preserve">Als </w:t>
      </w:r>
      <w:r w:rsidRPr="00D62916">
        <w:t>alt</w:t>
      </w:r>
      <w:r>
        <w:t>ernative Bezeichnungen finden Sie dafür auch:</w:t>
      </w:r>
    </w:p>
    <w:p w14:paraId="4FDE3D67" w14:textId="77777777" w:rsidR="004D5C8D" w:rsidRPr="00D62916" w:rsidRDefault="004D5C8D" w:rsidP="004D5C8D">
      <w:pPr>
        <w:pStyle w:val="ErluterungstextBullets"/>
      </w:pPr>
      <w:r w:rsidRPr="00D62916">
        <w:t>Dynamische Sichten</w:t>
      </w:r>
    </w:p>
    <w:p w14:paraId="1BE67B7A" w14:textId="77777777" w:rsidR="004D5C8D" w:rsidRPr="00D62916" w:rsidRDefault="004D5C8D" w:rsidP="004D5C8D">
      <w:pPr>
        <w:pStyle w:val="ErluterungstextBullets"/>
      </w:pPr>
      <w:r w:rsidRPr="00D62916">
        <w:t>Prozesssichten</w:t>
      </w:r>
    </w:p>
    <w:p w14:paraId="741BAFBD" w14:textId="77777777" w:rsidR="004D5C8D" w:rsidRPr="00D62916" w:rsidRDefault="004D5C8D" w:rsidP="004D5C8D">
      <w:pPr>
        <w:pStyle w:val="ErluterungstextBullets"/>
      </w:pPr>
      <w:r w:rsidRPr="00D62916">
        <w:t>Ablaufsichten</w:t>
      </w:r>
    </w:p>
    <w:p w14:paraId="3B10CD50" w14:textId="77777777" w:rsidR="00E864AB" w:rsidRPr="00D62916" w:rsidRDefault="00E864AB" w:rsidP="00E864AB">
      <w:pPr>
        <w:pStyle w:val="Erluterungstext"/>
      </w:pPr>
      <w:r w:rsidRPr="00D62916">
        <w:t>Suchen Sie sich interessante Laufzeitszenarien heraus, z.B.:</w:t>
      </w:r>
    </w:p>
    <w:p w14:paraId="0EA14C3C" w14:textId="77777777" w:rsidR="00E864AB" w:rsidRPr="00D62916" w:rsidRDefault="00E864AB" w:rsidP="00E864AB">
      <w:pPr>
        <w:pStyle w:val="ErluterungstextBullets"/>
      </w:pPr>
      <w:r w:rsidRPr="00D62916">
        <w:t>Wie werden die wichtigsten Use-Cases durch die Architekturbausteine bearbeitet?</w:t>
      </w:r>
    </w:p>
    <w:p w14:paraId="5CF65FEE" w14:textId="77777777" w:rsidR="00E864AB" w:rsidRPr="00D62916" w:rsidRDefault="00E864AB" w:rsidP="00E864AB">
      <w:pPr>
        <w:pStyle w:val="ErluterungstextBullets"/>
      </w:pPr>
      <w:r w:rsidRPr="00D62916">
        <w:t>Welche Instanzen von Architekturbausteinen gibt es zur Laufzeit und wie werden diese gestartet, überwacht und beendet?</w:t>
      </w:r>
    </w:p>
    <w:p w14:paraId="72CB07E6" w14:textId="77777777" w:rsidR="00E864AB" w:rsidRPr="00D62916" w:rsidRDefault="00E864AB" w:rsidP="00E864AB">
      <w:pPr>
        <w:pStyle w:val="ErluterungstextBullets"/>
      </w:pPr>
      <w:r w:rsidRPr="00D62916">
        <w:t>Wie arbeiten Systemkomponenten mit externen und vorhandenen Komponenten zusammen?</w:t>
      </w:r>
    </w:p>
    <w:p w14:paraId="71FAE59B" w14:textId="77777777" w:rsidR="00E864AB" w:rsidRPr="00D62916" w:rsidRDefault="00E864AB" w:rsidP="00E864AB">
      <w:pPr>
        <w:pStyle w:val="ErluterungstextBullets"/>
      </w:pPr>
      <w:r w:rsidRPr="00D62916">
        <w:t>Wie startet das System (etwa: notwendige Startskripte, Abhängigkeiten von externen Subsystemen, Datenbanken, Kommunikationssystemen etc.)?</w:t>
      </w:r>
    </w:p>
    <w:p w14:paraId="4147709B" w14:textId="77777777" w:rsidR="00E864AB" w:rsidRPr="00D62916" w:rsidRDefault="00E864AB" w:rsidP="00E864AB">
      <w:pPr>
        <w:pStyle w:val="Erluterungstext"/>
      </w:pPr>
    </w:p>
    <w:p w14:paraId="6CB7C98A" w14:textId="77777777" w:rsidR="00E864AB" w:rsidRPr="00D62916" w:rsidRDefault="00E864AB" w:rsidP="00E864AB">
      <w:pPr>
        <w:pStyle w:val="Erluterungstex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14:paraId="61BBAE2A" w14:textId="77777777" w:rsidR="00E864AB" w:rsidRPr="00D62916" w:rsidRDefault="00E864AB" w:rsidP="00E864AB">
      <w:pPr>
        <w:pStyle w:val="Erluterungstext"/>
      </w:pPr>
      <w:r w:rsidRPr="00D62916">
        <w:t>Kandidaten sind:</w:t>
      </w:r>
    </w:p>
    <w:p w14:paraId="781564FC" w14:textId="77777777" w:rsidR="00E864AB" w:rsidRPr="00D62916" w:rsidRDefault="00E864AB" w:rsidP="00E864AB">
      <w:pPr>
        <w:pStyle w:val="Erluterungstext"/>
        <w:numPr>
          <w:ilvl w:val="0"/>
          <w:numId w:val="4"/>
        </w:numPr>
      </w:pPr>
      <w:r w:rsidRPr="00D62916">
        <w:t>Die wichtigsten 3-5 Anwendungsfälle</w:t>
      </w:r>
    </w:p>
    <w:p w14:paraId="67D00EAE" w14:textId="77777777" w:rsidR="00E864AB" w:rsidRPr="00D62916" w:rsidRDefault="00E864AB" w:rsidP="00E864AB">
      <w:pPr>
        <w:pStyle w:val="Erluterungstext"/>
        <w:numPr>
          <w:ilvl w:val="0"/>
          <w:numId w:val="4"/>
        </w:numPr>
      </w:pPr>
      <w:r w:rsidRPr="00D62916">
        <w:t>Systemstart</w:t>
      </w:r>
    </w:p>
    <w:p w14:paraId="33D02239" w14:textId="77777777" w:rsidR="00E864AB" w:rsidRPr="00D62916" w:rsidRDefault="00E864AB" w:rsidP="00E864AB">
      <w:pPr>
        <w:pStyle w:val="Erluterungstext"/>
        <w:numPr>
          <w:ilvl w:val="0"/>
          <w:numId w:val="4"/>
        </w:numPr>
      </w:pPr>
      <w:r w:rsidRPr="00D62916">
        <w:t>Das Verhalten an den wichtigsten externen Schnittstellen</w:t>
      </w:r>
    </w:p>
    <w:p w14:paraId="52BDA598" w14:textId="77777777" w:rsidR="00E864AB" w:rsidRPr="00D62916" w:rsidRDefault="00E864AB" w:rsidP="00E864AB">
      <w:pPr>
        <w:pStyle w:val="Erluterungstext"/>
        <w:numPr>
          <w:ilvl w:val="0"/>
          <w:numId w:val="4"/>
        </w:numPr>
      </w:pPr>
      <w:r w:rsidRPr="00D62916">
        <w:t>Das Verhalten in den wichtigsten Fehlerfällen</w:t>
      </w:r>
    </w:p>
    <w:p w14:paraId="50869D99" w14:textId="77777777" w:rsidR="00E864AB" w:rsidRPr="00D62916" w:rsidRDefault="00E864AB" w:rsidP="00E864AB">
      <w:pPr>
        <w:spacing w:before="56" w:after="113"/>
        <w:rPr>
          <w:rFonts w:cs="Arial"/>
          <w:sz w:val="20"/>
        </w:rPr>
      </w:pPr>
    </w:p>
    <w:p w14:paraId="5758C734" w14:textId="77777777" w:rsidR="00E864AB" w:rsidRPr="00D62916" w:rsidRDefault="00E864AB" w:rsidP="00E864AB">
      <w:pPr>
        <w:pStyle w:val="Erluterungberschrift"/>
      </w:pPr>
      <w:r w:rsidRPr="00D62916">
        <w:lastRenderedPageBreak/>
        <w:t>Motivation</w:t>
      </w:r>
    </w:p>
    <w:p w14:paraId="03DF00D1" w14:textId="77777777" w:rsidR="00E864AB" w:rsidRPr="00D62916" w:rsidRDefault="00E864AB" w:rsidP="00E864AB">
      <w:pPr>
        <w:pStyle w:val="Erluterungstext"/>
      </w:pPr>
      <w:r w:rsidRPr="00D62916">
        <w:t>Sie müssen (insbesondere bei objektorientierten Architekturen) nicht nur die Bausteine mit ihren Schnittstellen spezifizieren, sondern auch, wie Instanzen von Bausteinen zur Laufzeit miteinander kommunizieren.</w:t>
      </w:r>
    </w:p>
    <w:p w14:paraId="1D2F0D1F" w14:textId="77777777" w:rsidR="00E864AB" w:rsidRPr="00D62916" w:rsidRDefault="00E864AB" w:rsidP="00E864AB">
      <w:pPr>
        <w:pStyle w:val="Erluterungberschrift"/>
      </w:pPr>
      <w:r w:rsidRPr="00D62916">
        <w:t>Form</w:t>
      </w:r>
    </w:p>
    <w:p w14:paraId="311724C5" w14:textId="77777777" w:rsidR="00E864AB" w:rsidRPr="00D62916" w:rsidRDefault="00E864AB" w:rsidP="00E864AB">
      <w:pPr>
        <w:pStyle w:val="Erluterungstext"/>
      </w:pPr>
      <w:r w:rsidRPr="00D62916">
        <w:t>Dokumentieren Sie die ausgesuchten Laufzeitszenarien mit UML-Sequenz-, Aktivitäts-, oder Kommunikationsdiagrammen.</w:t>
      </w:r>
    </w:p>
    <w:p w14:paraId="5FEA707B" w14:textId="77777777" w:rsidR="00E864AB" w:rsidRPr="00D62916" w:rsidRDefault="00E864AB" w:rsidP="00E864AB">
      <w:pPr>
        <w:pStyle w:val="Erluterungstext"/>
      </w:pPr>
      <w:r w:rsidRPr="00D62916">
        <w:t xml:space="preserve">Mit Objektdiagrammen können Sie Schnappschüsse der existierenden Laufzeitobjekte darstellen und auch instanziierte Beziehungen. Die UML bietet dabei die Möglichkeit zwischen aktiven und passiven Objekten zu unterscheiden. </w:t>
      </w:r>
    </w:p>
    <w:p w14:paraId="3FEA137F" w14:textId="77777777" w:rsidR="00E864AB" w:rsidRPr="00D62916" w:rsidRDefault="00E864AB" w:rsidP="00E864AB">
      <w:pPr>
        <w:pStyle w:val="berschrift2"/>
      </w:pPr>
      <w:bookmarkStart w:id="580" w:name="_Toc161293450"/>
      <w:bookmarkStart w:id="581" w:name="_Toc188159236"/>
      <w:bookmarkEnd w:id="578"/>
      <w:bookmarkEnd w:id="579"/>
      <w:r w:rsidRPr="00D62916">
        <w:t>Laufzeitszenario 1</w:t>
      </w:r>
      <w:bookmarkEnd w:id="580"/>
      <w:bookmarkEnd w:id="581"/>
    </w:p>
    <w:p w14:paraId="11FACFCC" w14:textId="77777777" w:rsidR="00E864AB" w:rsidRPr="00D62916" w:rsidRDefault="00E864AB" w:rsidP="00E864AB">
      <w:pPr>
        <w:pStyle w:val="ErluterungstextBullets"/>
      </w:pPr>
      <w:bookmarkStart w:id="582" w:name="OLE_LINK71"/>
      <w:bookmarkStart w:id="583" w:name="OLE_LINK72"/>
      <w:r w:rsidRPr="00D62916">
        <w:t>Laufzeitdiagramm</w:t>
      </w:r>
    </w:p>
    <w:p w14:paraId="5E0284B9" w14:textId="77777777" w:rsidR="00E864AB" w:rsidRPr="00D62916" w:rsidRDefault="00E864AB" w:rsidP="00E864AB">
      <w:pPr>
        <w:pStyle w:val="ErluterungstextBullets"/>
      </w:pPr>
      <w:r w:rsidRPr="00D62916">
        <w:t>Erläuterung der Besonderheiten bei dem Zusammenspiel der Bausteininstanzen in diesem Diagramm</w:t>
      </w:r>
    </w:p>
    <w:bookmarkEnd w:id="582"/>
    <w:bookmarkEnd w:id="583"/>
    <w:p w14:paraId="21AA8F37" w14:textId="77777777" w:rsidR="00E864AB" w:rsidRPr="00D62916" w:rsidRDefault="00E864AB" w:rsidP="00E864AB">
      <w:pPr>
        <w:rPr>
          <w:rFonts w:cs="Arial"/>
        </w:rPr>
      </w:pPr>
    </w:p>
    <w:p w14:paraId="2744FAF0" w14:textId="77777777" w:rsidR="00E864AB" w:rsidRPr="00D62916" w:rsidRDefault="00E864AB" w:rsidP="00E864AB">
      <w:pPr>
        <w:pStyle w:val="berschrift2"/>
      </w:pPr>
      <w:bookmarkStart w:id="584" w:name="_Toc161293451"/>
      <w:bookmarkStart w:id="585" w:name="_Toc188159237"/>
      <w:r w:rsidRPr="00D62916">
        <w:t>Laufzeitszenario 2</w:t>
      </w:r>
      <w:bookmarkEnd w:id="584"/>
      <w:bookmarkEnd w:id="585"/>
    </w:p>
    <w:p w14:paraId="1C5B8761" w14:textId="77777777" w:rsidR="00E864AB" w:rsidRPr="00D62916" w:rsidRDefault="00E864AB" w:rsidP="00E864AB">
      <w:pPr>
        <w:pStyle w:val="ErluterungstextBullets"/>
      </w:pPr>
      <w:r w:rsidRPr="00D62916">
        <w:t>Laufzeitdiagramm</w:t>
      </w:r>
    </w:p>
    <w:p w14:paraId="7E6564EF" w14:textId="77777777" w:rsidR="00E864AB" w:rsidRPr="00D62916" w:rsidRDefault="00E864AB" w:rsidP="00E864AB">
      <w:pPr>
        <w:pStyle w:val="ErluterungstextBullets"/>
      </w:pPr>
      <w:r w:rsidRPr="00D62916">
        <w:t>Erläuterung der Besonderheiten bei dem Zusammenspiel der Bausteininstanzen in diesem Diagramm</w:t>
      </w:r>
    </w:p>
    <w:p w14:paraId="12DE16B8" w14:textId="77777777" w:rsidR="00E864AB" w:rsidRPr="00D62916" w:rsidRDefault="00E864AB" w:rsidP="00E864AB">
      <w:pPr>
        <w:rPr>
          <w:rFonts w:cs="Arial"/>
        </w:rPr>
      </w:pPr>
    </w:p>
    <w:p w14:paraId="6D1A47EA" w14:textId="77777777" w:rsidR="00E864AB" w:rsidRPr="00D62916" w:rsidRDefault="00E864AB" w:rsidP="00E864AB">
      <w:pPr>
        <w:pStyle w:val="berschrift2"/>
      </w:pPr>
      <w:bookmarkStart w:id="586" w:name="_Toc161293452"/>
      <w:bookmarkStart w:id="587" w:name="_Toc188159238"/>
      <w:r w:rsidRPr="00D62916">
        <w:t>...</w:t>
      </w:r>
      <w:bookmarkEnd w:id="586"/>
      <w:bookmarkEnd w:id="587"/>
    </w:p>
    <w:p w14:paraId="2445C941" w14:textId="77777777" w:rsidR="00E864AB" w:rsidRPr="00D62916" w:rsidRDefault="00E864AB" w:rsidP="00E864AB"/>
    <w:p w14:paraId="24469629" w14:textId="77777777" w:rsidR="00E864AB" w:rsidRPr="00D62916" w:rsidRDefault="00E864AB" w:rsidP="00E864AB">
      <w:pPr>
        <w:pStyle w:val="berschrift2"/>
      </w:pPr>
      <w:bookmarkStart w:id="588" w:name="_Toc161293453"/>
      <w:bookmarkStart w:id="589" w:name="_Toc188159239"/>
      <w:r w:rsidRPr="00D62916">
        <w:t>Laufzeitszenario n</w:t>
      </w:r>
      <w:bookmarkEnd w:id="588"/>
      <w:bookmarkEnd w:id="589"/>
    </w:p>
    <w:p w14:paraId="42FB6AAD" w14:textId="5E848785" w:rsidR="00E864AB" w:rsidRPr="00D62916" w:rsidDel="007E7731" w:rsidRDefault="00E864AB" w:rsidP="00E864AB">
      <w:pPr>
        <w:pStyle w:val="ErluterungstextBullets"/>
        <w:rPr>
          <w:del w:id="590" w:author="Gernot Starke" w:date="2012-01-14T10:02:00Z"/>
        </w:rPr>
      </w:pPr>
      <w:del w:id="591" w:author="Gernot Starke" w:date="2012-01-14T10:02:00Z">
        <w:r w:rsidRPr="00D62916" w:rsidDel="007E7731">
          <w:delText>Laufzeitdiagramm</w:delText>
        </w:r>
      </w:del>
    </w:p>
    <w:p w14:paraId="42384923" w14:textId="1D4FEA03" w:rsidR="00E864AB" w:rsidRPr="00D62916" w:rsidDel="007E7731" w:rsidRDefault="00E864AB" w:rsidP="00E864AB">
      <w:pPr>
        <w:pStyle w:val="ErluterungstextBullets"/>
        <w:rPr>
          <w:del w:id="592" w:author="Gernot Starke" w:date="2012-01-14T10:02:00Z"/>
        </w:rPr>
      </w:pPr>
      <w:del w:id="593" w:author="Gernot Starke" w:date="2012-01-14T10:02:00Z">
        <w:r w:rsidRPr="00D62916" w:rsidDel="007E7731">
          <w:delText>Erläuterung der Besonderheiten bei dem Zusammenspiel der Bausteininstanzen in diesem Diagramm</w:delText>
        </w:r>
      </w:del>
    </w:p>
    <w:p w14:paraId="045A98D6" w14:textId="77777777" w:rsidR="00E864AB" w:rsidRPr="00D62916" w:rsidRDefault="00E864AB" w:rsidP="00E864AB">
      <w:pPr>
        <w:rPr>
          <w:rFonts w:cs="Arial"/>
        </w:rPr>
      </w:pPr>
    </w:p>
    <w:p w14:paraId="22A60A68" w14:textId="77777777" w:rsidR="00E864AB" w:rsidRPr="00D62916" w:rsidRDefault="00E864AB" w:rsidP="00E864AB">
      <w:pPr>
        <w:pStyle w:val="berschrift1"/>
      </w:pPr>
      <w:bookmarkStart w:id="594" w:name="_Toc161293454"/>
      <w:bookmarkStart w:id="595" w:name="_Toc188159240"/>
      <w:r w:rsidRPr="00D62916">
        <w:t>Verteilungssicht</w:t>
      </w:r>
      <w:bookmarkEnd w:id="594"/>
      <w:bookmarkEnd w:id="595"/>
    </w:p>
    <w:p w14:paraId="56EA0841" w14:textId="77777777" w:rsidR="00E864AB" w:rsidRPr="00D62916" w:rsidRDefault="00E864AB" w:rsidP="00E864AB">
      <w:pPr>
        <w:pStyle w:val="Erluterungberschrift"/>
      </w:pPr>
      <w:bookmarkStart w:id="596" w:name="OLE_LINK73"/>
      <w:bookmarkStart w:id="597" w:name="OLE_LINK74"/>
      <w:r w:rsidRPr="00D62916">
        <w:t>Inhalt</w:t>
      </w:r>
    </w:p>
    <w:p w14:paraId="6B4B8299" w14:textId="77777777" w:rsidR="00E864AB" w:rsidRPr="00D62916" w:rsidRDefault="00E864AB" w:rsidP="00E864AB">
      <w:pPr>
        <w:pStyle w:val="Erluterungstex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4ADE1161" w14:textId="77777777" w:rsidR="00E864AB" w:rsidRPr="00B91F43" w:rsidRDefault="00E864AB" w:rsidP="00E864AB">
      <w:pPr>
        <w:pStyle w:val="Erluterungstex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14:paraId="444DA25C" w14:textId="77777777" w:rsidR="00E864AB" w:rsidRPr="00D62916" w:rsidRDefault="00E864AB" w:rsidP="00E864AB">
      <w:pPr>
        <w:pStyle w:val="Erluterungberschrift"/>
      </w:pPr>
      <w:r w:rsidRPr="00D62916">
        <w:t>Motivation</w:t>
      </w:r>
    </w:p>
    <w:p w14:paraId="715A8161" w14:textId="77777777" w:rsidR="00E864AB" w:rsidRPr="00D62916" w:rsidRDefault="00E864AB" w:rsidP="00E864AB">
      <w:pPr>
        <w:pStyle w:val="Erluterungstext"/>
      </w:pPr>
      <w:r w:rsidRPr="00D62916">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38225DE6" w14:textId="77777777" w:rsidR="00E864AB" w:rsidRPr="00D62916" w:rsidRDefault="00E864AB" w:rsidP="00E864AB">
      <w:pPr>
        <w:pStyle w:val="Erluterungberschrift"/>
      </w:pPr>
      <w:r w:rsidRPr="00D62916">
        <w:t>Form</w:t>
      </w:r>
    </w:p>
    <w:p w14:paraId="19791D8B" w14:textId="77777777" w:rsidR="00E864AB" w:rsidRPr="00D62916" w:rsidRDefault="00E864AB" w:rsidP="00E864AB">
      <w:pPr>
        <w:pStyle w:val="Erluterungstex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566F20EE" w14:textId="77777777" w:rsidR="00E864AB" w:rsidRPr="00D62916" w:rsidRDefault="00E864AB" w:rsidP="00E864AB">
      <w:pPr>
        <w:pStyle w:val="Erluterungstext"/>
      </w:pPr>
      <w:r w:rsidRPr="00D62916">
        <w:t>Andere Diagramme Ihrer Hardware-Kollegen, die Prozessoren und Kanäle darstellen sind hier ebenfalls einsetzbar. Abstrahieren Sie aber auf die Aspekte, die für die Software-Verteilung relevant sind.</w:t>
      </w:r>
    </w:p>
    <w:p w14:paraId="004F3696" w14:textId="77777777" w:rsidR="00E864AB" w:rsidRPr="00D62916" w:rsidRDefault="00E864AB" w:rsidP="00E864AB">
      <w:pPr>
        <w:pStyle w:val="berschrift2"/>
      </w:pPr>
      <w:bookmarkStart w:id="598" w:name="_Toc161293455"/>
      <w:bookmarkStart w:id="599" w:name="_Toc188159241"/>
      <w:bookmarkEnd w:id="596"/>
      <w:bookmarkEnd w:id="597"/>
      <w:r w:rsidRPr="00D62916">
        <w:t>Infrastruktur Ebene 1</w:t>
      </w:r>
      <w:bookmarkEnd w:id="598"/>
      <w:bookmarkEnd w:id="599"/>
    </w:p>
    <w:p w14:paraId="79EDD016" w14:textId="77777777" w:rsidR="00E864AB" w:rsidRPr="00D62916" w:rsidRDefault="00E864AB" w:rsidP="00E864AB">
      <w:pPr>
        <w:pStyle w:val="berschrift3"/>
      </w:pPr>
      <w:r w:rsidRPr="00D62916">
        <w:t>Verteilungsdiagramm Ebene 1</w:t>
      </w:r>
    </w:p>
    <w:p w14:paraId="3354D3A8" w14:textId="77777777" w:rsidR="00E864AB" w:rsidRPr="00D62916" w:rsidRDefault="00E864AB" w:rsidP="00E864AB">
      <w:pPr>
        <w:pStyle w:val="ErluterungstextBullets"/>
      </w:pPr>
      <w:bookmarkStart w:id="600" w:name="OLE_LINK75"/>
      <w:bookmarkStart w:id="601" w:name="OLE_LINK76"/>
      <w:r w:rsidRPr="00D62916">
        <w:t>zeigt das Verteilung des Gesamtsystems auf 1 - n Prozessoren (oder Standorte) sowie die physischen Verbindungskanäle zwischen diesen.</w:t>
      </w:r>
    </w:p>
    <w:p w14:paraId="5848990A" w14:textId="77777777" w:rsidR="00E864AB" w:rsidRPr="00D62916" w:rsidRDefault="00E864AB" w:rsidP="00E864AB">
      <w:pPr>
        <w:pStyle w:val="ErluterungstextBullets"/>
      </w:pPr>
      <w:r w:rsidRPr="00D62916">
        <w:t>beschreibt wichtige Begründungen, die zu dieser Verteilungsstruktur, d.h. zur Auswahl der Knoten und zhur Auswahl der Kanäle führten</w:t>
      </w:r>
    </w:p>
    <w:p w14:paraId="7423F9A2" w14:textId="77777777" w:rsidR="00E864AB" w:rsidRPr="00D62916" w:rsidRDefault="00E864AB" w:rsidP="00E864AB">
      <w:pPr>
        <w:pStyle w:val="ErluterungstextBullets"/>
      </w:pPr>
      <w:r w:rsidRPr="00D62916">
        <w:t>verweist evtl. auf verworfene Alternativen (mit der Begründung, warum es verworfen wurden</w:t>
      </w:r>
    </w:p>
    <w:bookmarkEnd w:id="600"/>
    <w:bookmarkEnd w:id="601"/>
    <w:p w14:paraId="232CB65D" w14:textId="77777777" w:rsidR="00E864AB" w:rsidRPr="00D62916" w:rsidRDefault="00E864AB" w:rsidP="00E864AB">
      <w:pPr>
        <w:rPr>
          <w:rFonts w:cs="Arial"/>
        </w:rPr>
      </w:pPr>
    </w:p>
    <w:p w14:paraId="055CC0AA" w14:textId="77777777" w:rsidR="00E864AB" w:rsidRPr="00D62916" w:rsidRDefault="00E864AB" w:rsidP="00E864AB">
      <w:pPr>
        <w:pStyle w:val="berschrift3"/>
      </w:pPr>
      <w:r w:rsidRPr="00D62916">
        <w:t xml:space="preserve">Prozessor 1 </w:t>
      </w:r>
    </w:p>
    <w:p w14:paraId="5257FA0C" w14:textId="77777777" w:rsidR="00E864AB" w:rsidRPr="00D62916" w:rsidRDefault="00E864AB" w:rsidP="00E864AB">
      <w:pPr>
        <w:pStyle w:val="Erluterungstext"/>
      </w:pPr>
      <w:bookmarkStart w:id="602" w:name="OLE_LINK77"/>
      <w:bookmarkStart w:id="603" w:name="OLE_LINK78"/>
      <w:r w:rsidRPr="00D62916">
        <w:t>Struktur gemäß Knoten-Template (node-template):</w:t>
      </w:r>
    </w:p>
    <w:p w14:paraId="1420725B" w14:textId="77777777" w:rsidR="00E864AB" w:rsidRPr="00D62916" w:rsidRDefault="00E864AB" w:rsidP="00E864AB">
      <w:pPr>
        <w:numPr>
          <w:ilvl w:val="0"/>
          <w:numId w:val="2"/>
        </w:numPr>
        <w:spacing w:before="56" w:after="113"/>
        <w:ind w:left="428" w:hanging="375"/>
        <w:rPr>
          <w:rFonts w:cs="Arial"/>
          <w:sz w:val="20"/>
        </w:rPr>
      </w:pPr>
      <w:bookmarkStart w:id="604" w:name="OLE_LINK79"/>
      <w:bookmarkStart w:id="605" w:name="OLE_LINK80"/>
      <w:bookmarkEnd w:id="602"/>
      <w:bookmarkEnd w:id="603"/>
      <w:r w:rsidRPr="00D62916">
        <w:rPr>
          <w:rFonts w:cs="Arial"/>
          <w:sz w:val="20"/>
        </w:rPr>
        <w:t>Beschreibung</w:t>
      </w:r>
    </w:p>
    <w:p w14:paraId="3BCFD84A"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2FA9507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0D7FFCC9"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0211568F"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bookmarkEnd w:id="604"/>
    <w:bookmarkEnd w:id="605"/>
    <w:p w14:paraId="6E324D84" w14:textId="77777777" w:rsidR="00E864AB" w:rsidRPr="00D62916" w:rsidRDefault="00E864AB" w:rsidP="00E864AB">
      <w:pPr>
        <w:pStyle w:val="berschrift3"/>
      </w:pPr>
      <w:r w:rsidRPr="00D62916">
        <w:t xml:space="preserve">Prozessor 2 </w:t>
      </w:r>
    </w:p>
    <w:p w14:paraId="1AD4A92F" w14:textId="77777777" w:rsidR="00E864AB" w:rsidRPr="00D62916" w:rsidRDefault="00E864AB" w:rsidP="00E864AB">
      <w:pPr>
        <w:pStyle w:val="Erluterungstext"/>
      </w:pPr>
      <w:r w:rsidRPr="00D62916">
        <w:t>Struktur gemäß Knoten-Template:</w:t>
      </w:r>
    </w:p>
    <w:p w14:paraId="6B6B2D97"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Beschreibung</w:t>
      </w:r>
    </w:p>
    <w:p w14:paraId="09C0D892"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Leistungsmerkmale</w:t>
      </w:r>
    </w:p>
    <w:p w14:paraId="4640FCEE"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Zugeordnete Software- Bausteine</w:t>
      </w:r>
    </w:p>
    <w:p w14:paraId="46341086"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Sonstige Verwaltungsinformationen</w:t>
      </w:r>
    </w:p>
    <w:p w14:paraId="566ACB41" w14:textId="77777777" w:rsidR="00E864AB" w:rsidRPr="00D62916" w:rsidRDefault="00E864AB" w:rsidP="00E864AB">
      <w:pPr>
        <w:numPr>
          <w:ilvl w:val="0"/>
          <w:numId w:val="2"/>
        </w:numPr>
        <w:spacing w:before="56" w:after="113"/>
        <w:ind w:left="428" w:hanging="375"/>
        <w:rPr>
          <w:rFonts w:cs="Arial"/>
          <w:sz w:val="20"/>
        </w:rPr>
      </w:pPr>
      <w:r w:rsidRPr="00D62916">
        <w:rPr>
          <w:rFonts w:cs="Arial"/>
          <w:sz w:val="20"/>
        </w:rPr>
        <w:t>Offene Punkte</w:t>
      </w:r>
    </w:p>
    <w:p w14:paraId="5A047000" w14:textId="77777777" w:rsidR="00E864AB" w:rsidRPr="00D62916" w:rsidRDefault="00E864AB" w:rsidP="00E864AB">
      <w:pPr>
        <w:pStyle w:val="berschrift3"/>
      </w:pPr>
      <w:r w:rsidRPr="00D62916">
        <w:t>...</w:t>
      </w:r>
    </w:p>
    <w:p w14:paraId="7749A5B6" w14:textId="77777777" w:rsidR="00E864AB" w:rsidRPr="00D62916" w:rsidRDefault="00E864AB" w:rsidP="00E864AB">
      <w:pPr>
        <w:pStyle w:val="berschrift3"/>
      </w:pPr>
      <w:r w:rsidRPr="00D62916">
        <w:t>Prozessor n</w:t>
      </w:r>
    </w:p>
    <w:p w14:paraId="5F671EAB" w14:textId="77777777" w:rsidR="00E864AB" w:rsidRPr="00D62916" w:rsidRDefault="00E864AB" w:rsidP="00E864AB">
      <w:pPr>
        <w:pStyle w:val="Erluterungstext"/>
      </w:pPr>
      <w:r w:rsidRPr="00D62916">
        <w:t>Struktur gemäß Knoten-Template:</w:t>
      </w:r>
    </w:p>
    <w:p w14:paraId="1210612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Beschreibung</w:t>
      </w:r>
    </w:p>
    <w:p w14:paraId="196C2FF9"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Leistungsmerkmale</w:t>
      </w:r>
    </w:p>
    <w:p w14:paraId="66792145"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Zugeordnete Software- Bausteine</w:t>
      </w:r>
    </w:p>
    <w:p w14:paraId="4FFE4EA6"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t>Sonstige Verwaltungsinformationen</w:t>
      </w:r>
    </w:p>
    <w:p w14:paraId="6A1C166F" w14:textId="77777777" w:rsidR="00E864AB" w:rsidRPr="002D7FEA" w:rsidRDefault="00E864AB" w:rsidP="00E864AB">
      <w:pPr>
        <w:numPr>
          <w:ilvl w:val="0"/>
          <w:numId w:val="2"/>
        </w:numPr>
        <w:spacing w:before="56" w:after="113"/>
        <w:ind w:left="428" w:hanging="375"/>
        <w:rPr>
          <w:rFonts w:cs="Arial"/>
          <w:sz w:val="20"/>
        </w:rPr>
      </w:pPr>
      <w:r w:rsidRPr="002D7FEA">
        <w:rPr>
          <w:rFonts w:cs="Arial"/>
          <w:sz w:val="20"/>
        </w:rPr>
        <w:lastRenderedPageBreak/>
        <w:t>Offene Punkte</w:t>
      </w:r>
    </w:p>
    <w:p w14:paraId="5295A240" w14:textId="77777777" w:rsidR="00E864AB" w:rsidRPr="00D62916" w:rsidRDefault="00E864AB" w:rsidP="00E864AB">
      <w:pPr>
        <w:pStyle w:val="berschrift3"/>
      </w:pPr>
      <w:r w:rsidRPr="00D62916">
        <w:t>Kanal 1</w:t>
      </w:r>
    </w:p>
    <w:p w14:paraId="517E49BD" w14:textId="77777777" w:rsidR="00E864AB" w:rsidRPr="00D62916" w:rsidRDefault="00E864AB" w:rsidP="00E864AB">
      <w:pPr>
        <w:pStyle w:val="Erluterungberschrift"/>
      </w:pPr>
      <w:bookmarkStart w:id="606" w:name="OLE_LINK83"/>
      <w:bookmarkStart w:id="607" w:name="OLE_LINK84"/>
      <w:r w:rsidRPr="00D62916">
        <w:t>Inhalt</w:t>
      </w:r>
    </w:p>
    <w:p w14:paraId="74DFC55A" w14:textId="77777777" w:rsidR="00E864AB" w:rsidRPr="00D62916" w:rsidRDefault="00E864AB" w:rsidP="00E864AB">
      <w:pPr>
        <w:pStyle w:val="Erluterungstext"/>
      </w:pPr>
      <w:r w:rsidRPr="00D62916">
        <w:t>Spezifikation der Eigenschaften des Kanals, soweit für die Software- Architektur interessant ist.</w:t>
      </w:r>
    </w:p>
    <w:p w14:paraId="47A30AE6" w14:textId="77777777" w:rsidR="00E864AB" w:rsidRPr="00D62916" w:rsidRDefault="00E864AB" w:rsidP="00E864AB">
      <w:pPr>
        <w:pStyle w:val="Erluterungberschrift"/>
      </w:pPr>
      <w:r w:rsidRPr="00D62916">
        <w:t>Motivation</w:t>
      </w:r>
    </w:p>
    <w:p w14:paraId="54E60779" w14:textId="77777777" w:rsidR="00E864AB" w:rsidRPr="00D62916" w:rsidRDefault="00E864AB" w:rsidP="00E864AB">
      <w:pPr>
        <w:pStyle w:val="Erluterungstext"/>
      </w:pPr>
      <w:r w:rsidRPr="00D62916">
        <w:t>Spezifizieren Sie mindest die Eigenschaften der Übertragungskanäle, die Sie brauchen, um nicht-funktionale Anforderungen nachzuweisen, wie maximaler Durchsatz, Störungswahrscheinlichkeiten oder ähnliche.</w:t>
      </w:r>
    </w:p>
    <w:p w14:paraId="17B998B5" w14:textId="77777777" w:rsidR="00E864AB" w:rsidRPr="00D62916" w:rsidRDefault="00E864AB" w:rsidP="00E864AB">
      <w:pPr>
        <w:pStyle w:val="Erluterungberschrift"/>
      </w:pPr>
      <w:r w:rsidRPr="00D62916">
        <w:t>Form</w:t>
      </w:r>
    </w:p>
    <w:p w14:paraId="462412DF" w14:textId="77777777" w:rsidR="00E864AB" w:rsidRPr="00D62916" w:rsidRDefault="00E864AB" w:rsidP="00E864AB">
      <w:pPr>
        <w:pStyle w:val="Erluterungstext"/>
      </w:pPr>
      <w:r w:rsidRPr="00D62916">
        <w:t>Verwenden Sie ein ähnliches Muster wie für die Prozessorspezifikationen.</w:t>
      </w:r>
    </w:p>
    <w:p w14:paraId="70F4DAE9" w14:textId="77777777" w:rsidR="00E864AB" w:rsidRPr="00D62916" w:rsidRDefault="00E864AB" w:rsidP="00E864AB">
      <w:pPr>
        <w:pStyle w:val="Erluterungstext"/>
      </w:pPr>
      <w:r w:rsidRPr="00D62916">
        <w:t>Oftmals verweisen Sie auf einen Standard (z.B: CAN-Bus, 10Mbit Ethernet, Druckerkabel, ...).</w:t>
      </w:r>
    </w:p>
    <w:bookmarkEnd w:id="606"/>
    <w:bookmarkEnd w:id="607"/>
    <w:p w14:paraId="7C7F1E0B" w14:textId="77777777" w:rsidR="00E864AB" w:rsidRPr="00D62916" w:rsidRDefault="00E864AB" w:rsidP="00E864AB">
      <w:pPr>
        <w:pStyle w:val="berschrift3"/>
      </w:pPr>
      <w:r w:rsidRPr="00D62916">
        <w:t>Kanal 2</w:t>
      </w:r>
    </w:p>
    <w:p w14:paraId="33B08083" w14:textId="77777777" w:rsidR="00E864AB" w:rsidRPr="00D62916" w:rsidRDefault="00E864AB" w:rsidP="00E864AB">
      <w:pPr>
        <w:pStyle w:val="berschrift3"/>
      </w:pPr>
      <w:r w:rsidRPr="00D62916">
        <w:t>...</w:t>
      </w:r>
    </w:p>
    <w:p w14:paraId="153EE674" w14:textId="77777777" w:rsidR="00E864AB" w:rsidRPr="00D62916" w:rsidRDefault="00E864AB" w:rsidP="00E864AB">
      <w:pPr>
        <w:pStyle w:val="berschrift3"/>
      </w:pPr>
      <w:r w:rsidRPr="00D62916">
        <w:t>Kanal m</w:t>
      </w:r>
    </w:p>
    <w:p w14:paraId="291BA0D9" w14:textId="77777777" w:rsidR="00E864AB" w:rsidRPr="00D62916" w:rsidRDefault="00E864AB" w:rsidP="00E864AB">
      <w:pPr>
        <w:pStyle w:val="berschrift3"/>
      </w:pPr>
      <w:r w:rsidRPr="00D62916">
        <w:t>Offene Punkte</w:t>
      </w:r>
    </w:p>
    <w:p w14:paraId="23F65ADB" w14:textId="77777777" w:rsidR="00E864AB" w:rsidRPr="00D62916" w:rsidRDefault="00E864AB" w:rsidP="00E864AB">
      <w:pPr>
        <w:pStyle w:val="berschrift2"/>
      </w:pPr>
      <w:bookmarkStart w:id="608" w:name="_Toc161293456"/>
      <w:bookmarkStart w:id="609" w:name="_Toc188159242"/>
      <w:r w:rsidRPr="00D62916">
        <w:t>Infrastruktur Ebene 2</w:t>
      </w:r>
      <w:bookmarkEnd w:id="608"/>
      <w:bookmarkEnd w:id="609"/>
    </w:p>
    <w:p w14:paraId="3D085BF9" w14:textId="77777777" w:rsidR="00E864AB" w:rsidRPr="00D62916" w:rsidRDefault="00E864AB" w:rsidP="00E864AB">
      <w:pPr>
        <w:pStyle w:val="Erluterungberschrift"/>
      </w:pPr>
      <w:bookmarkStart w:id="610" w:name="OLE_LINK81"/>
      <w:bookmarkStart w:id="611" w:name="OLE_LINK82"/>
      <w:r w:rsidRPr="00D62916">
        <w:t>Inhalt</w:t>
      </w:r>
    </w:p>
    <w:p w14:paraId="04BD4630" w14:textId="77777777" w:rsidR="00E864AB" w:rsidRPr="00D62916" w:rsidRDefault="00E864AB" w:rsidP="00E864AB">
      <w:pPr>
        <w:pStyle w:val="Erluterungstext"/>
      </w:pPr>
      <w:r w:rsidRPr="00D62916">
        <w:t>Weitere Deploymentdiagramme mit gleicher Beschreibungsstruktur wie oben.</w:t>
      </w:r>
    </w:p>
    <w:p w14:paraId="6C3A5409" w14:textId="77777777" w:rsidR="00E864AB" w:rsidRPr="00D62916" w:rsidRDefault="00E864AB" w:rsidP="00E864AB">
      <w:pPr>
        <w:pStyle w:val="Erluterungberschrift"/>
      </w:pPr>
      <w:r w:rsidRPr="00D62916">
        <w:t>Motivation</w:t>
      </w:r>
    </w:p>
    <w:p w14:paraId="14B6CABE" w14:textId="77777777" w:rsidR="00E864AB" w:rsidRPr="00D62916" w:rsidRDefault="00E864AB" w:rsidP="00E864AB">
      <w:pPr>
        <w:pStyle w:val="Erluterungstext"/>
      </w:pPr>
      <w:r w:rsidRPr="00D62916">
        <w:t>Zur Verfeinerung der Infrastruktur soweit, wie Sie es für die Verteilung der Software benötigen.</w:t>
      </w:r>
    </w:p>
    <w:bookmarkEnd w:id="610"/>
    <w:bookmarkEnd w:id="611"/>
    <w:p w14:paraId="438C9D09" w14:textId="77777777" w:rsidR="00E864AB" w:rsidRPr="00D62916" w:rsidRDefault="00E864AB" w:rsidP="00E864AB">
      <w:pPr>
        <w:spacing w:before="56" w:after="113"/>
        <w:rPr>
          <w:rFonts w:cs="Arial"/>
          <w:sz w:val="20"/>
        </w:rPr>
      </w:pPr>
    </w:p>
    <w:p w14:paraId="04713D16" w14:textId="77777777" w:rsidR="00E864AB" w:rsidRPr="00D62916" w:rsidRDefault="00E864AB" w:rsidP="00E864AB">
      <w:pPr>
        <w:spacing w:before="56" w:after="113"/>
        <w:rPr>
          <w:rFonts w:cs="Arial"/>
          <w:sz w:val="20"/>
        </w:rPr>
      </w:pPr>
    </w:p>
    <w:p w14:paraId="07412E2B" w14:textId="2D95E0AE" w:rsidR="00E864AB" w:rsidRPr="00D62916" w:rsidDel="007E7731" w:rsidRDefault="00E864AB" w:rsidP="00E864AB">
      <w:pPr>
        <w:pStyle w:val="berschrift1"/>
        <w:rPr>
          <w:del w:id="612" w:author="Gernot Starke" w:date="2012-01-14T10:01:00Z"/>
        </w:rPr>
      </w:pPr>
      <w:bookmarkStart w:id="613" w:name="_Toc161293457"/>
      <w:del w:id="614" w:author="Gernot Starke" w:date="2012-01-14T10:01:00Z">
        <w:r w:rsidRPr="00D62916" w:rsidDel="007E7731">
          <w:delText>Typische Muster, Strukturen und Abläufe</w:delText>
        </w:r>
        <w:bookmarkEnd w:id="613"/>
      </w:del>
    </w:p>
    <w:p w14:paraId="57A0955A" w14:textId="69D94029" w:rsidR="00E864AB" w:rsidRPr="00D62916" w:rsidDel="007E7731" w:rsidRDefault="00E864AB" w:rsidP="00E864AB">
      <w:pPr>
        <w:pStyle w:val="berschrift2"/>
        <w:rPr>
          <w:del w:id="615" w:author="Gernot Starke" w:date="2012-01-14T10:01:00Z"/>
        </w:rPr>
      </w:pPr>
      <w:bookmarkStart w:id="616" w:name="_Toc161293458"/>
      <w:del w:id="617" w:author="Gernot Starke" w:date="2012-01-14T10:01:00Z">
        <w:r w:rsidRPr="00D62916" w:rsidDel="007E7731">
          <w:delText>Typische Muster und Strukturen</w:delText>
        </w:r>
        <w:bookmarkEnd w:id="616"/>
      </w:del>
    </w:p>
    <w:p w14:paraId="468E90B6" w14:textId="4E7F53A3" w:rsidR="00E864AB" w:rsidRPr="00D62916" w:rsidDel="007E7731" w:rsidRDefault="00E864AB" w:rsidP="00E864AB">
      <w:pPr>
        <w:spacing w:before="56" w:after="113"/>
        <w:rPr>
          <w:del w:id="618" w:author="Gernot Starke" w:date="2012-01-14T10:01:00Z"/>
          <w:rFonts w:cs="Arial"/>
          <w:sz w:val="20"/>
        </w:rPr>
      </w:pPr>
    </w:p>
    <w:p w14:paraId="665268FC" w14:textId="05B87FE4" w:rsidR="00E864AB" w:rsidRPr="00D62916" w:rsidDel="007E7731" w:rsidRDefault="00E864AB" w:rsidP="00E864AB">
      <w:pPr>
        <w:spacing w:before="56" w:after="113"/>
        <w:rPr>
          <w:del w:id="619" w:author="Gernot Starke" w:date="2012-01-14T10:01:00Z"/>
          <w:rFonts w:cs="Arial"/>
          <w:sz w:val="20"/>
        </w:rPr>
      </w:pPr>
    </w:p>
    <w:p w14:paraId="029287B5" w14:textId="120F01FB" w:rsidR="00E864AB" w:rsidRPr="00D62916" w:rsidDel="007E7731" w:rsidRDefault="00E864AB" w:rsidP="00E864AB">
      <w:pPr>
        <w:pStyle w:val="berschrift2"/>
        <w:rPr>
          <w:del w:id="620" w:author="Gernot Starke" w:date="2012-01-14T10:01:00Z"/>
        </w:rPr>
      </w:pPr>
      <w:bookmarkStart w:id="621" w:name="_Toc161293459"/>
      <w:del w:id="622" w:author="Gernot Starke" w:date="2012-01-14T10:01:00Z">
        <w:r w:rsidRPr="00D62916" w:rsidDel="007E7731">
          <w:delText>Typische Abläufe</w:delText>
        </w:r>
        <w:bookmarkEnd w:id="621"/>
      </w:del>
    </w:p>
    <w:p w14:paraId="4D76B088" w14:textId="64CBBDD8" w:rsidR="00E864AB" w:rsidRPr="00D62916" w:rsidDel="007E7731" w:rsidRDefault="00E864AB" w:rsidP="00E864AB">
      <w:pPr>
        <w:spacing w:before="56" w:after="113"/>
        <w:rPr>
          <w:del w:id="623" w:author="Gernot Starke" w:date="2012-01-14T10:01:00Z"/>
          <w:rFonts w:cs="Arial"/>
          <w:sz w:val="20"/>
        </w:rPr>
      </w:pPr>
    </w:p>
    <w:p w14:paraId="5D5F2267" w14:textId="74AD825E" w:rsidR="00E864AB" w:rsidRPr="00D62916" w:rsidRDefault="00E864AB" w:rsidP="00E864AB">
      <w:pPr>
        <w:pStyle w:val="berschrift1"/>
      </w:pPr>
      <w:bookmarkStart w:id="624" w:name="_Toc161293460"/>
      <w:bookmarkStart w:id="625" w:name="_Toc188159243"/>
      <w:r w:rsidRPr="00D62916">
        <w:t>Konzepte</w:t>
      </w:r>
      <w:bookmarkEnd w:id="624"/>
      <w:bookmarkEnd w:id="625"/>
    </w:p>
    <w:p w14:paraId="25B7B0D2" w14:textId="77777777" w:rsidR="00E864AB" w:rsidRPr="00D62916" w:rsidRDefault="00E864AB" w:rsidP="00E864AB">
      <w:pPr>
        <w:pStyle w:val="Erluterungberschrift"/>
      </w:pPr>
      <w:bookmarkStart w:id="626" w:name="OLE_LINK85"/>
      <w:bookmarkStart w:id="627" w:name="OLE_LINK86"/>
      <w:r w:rsidRPr="00D62916">
        <w:t xml:space="preserve">Inhalt: </w:t>
      </w:r>
    </w:p>
    <w:p w14:paraId="1307353E" w14:textId="7A5AC08A" w:rsidR="00E864AB" w:rsidRPr="00D62916" w:rsidRDefault="00E864AB" w:rsidP="00E864AB">
      <w:pPr>
        <w:pStyle w:val="Erluterungstext"/>
      </w:pPr>
      <w:commentRangeStart w:id="628"/>
      <w:r w:rsidRPr="00D62916">
        <w:t xml:space="preserve">Die folgenden Kapitel sind Beispiele für </w:t>
      </w:r>
      <w:r w:rsidR="0080023D">
        <w:t>übergreifende</w:t>
      </w:r>
      <w:r w:rsidR="00FC0960">
        <w:t xml:space="preserve"> </w:t>
      </w:r>
      <w:r w:rsidRPr="00D62916">
        <w:t xml:space="preserve">Aspekte. </w:t>
      </w:r>
    </w:p>
    <w:p w14:paraId="169253E8" w14:textId="4D42EC42"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14:paraId="06A9B098" w14:textId="77777777" w:rsidR="00E864AB" w:rsidRPr="00D62916" w:rsidRDefault="00E864AB" w:rsidP="00E864AB">
      <w:pPr>
        <w:pStyle w:val="Erluterungstext"/>
      </w:pPr>
    </w:p>
    <w:p w14:paraId="36E86B5F" w14:textId="77777777" w:rsidR="00E864AB" w:rsidRPr="00D62916" w:rsidRDefault="00E864AB" w:rsidP="00E864AB">
      <w:pPr>
        <w:pStyle w:val="Erluterungberschrift"/>
      </w:pPr>
      <w:r w:rsidRPr="00D62916">
        <w:t>Motivation:</w:t>
      </w:r>
    </w:p>
    <w:p w14:paraId="0D6BDF2D" w14:textId="09DBF22C"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14:paraId="06996EA3" w14:textId="3172B695"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14:paraId="6C6673BB" w14:textId="1AA65974"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14:paraId="7E5D75A5" w14:textId="77777777" w:rsidR="00E864AB" w:rsidRPr="00D62916" w:rsidRDefault="00E864AB" w:rsidP="00E864AB">
      <w:pPr>
        <w:pStyle w:val="Erluterungberschrift"/>
      </w:pPr>
      <w:r w:rsidRPr="00D62916">
        <w:t xml:space="preserve">Form: </w:t>
      </w:r>
    </w:p>
    <w:p w14:paraId="627732E6" w14:textId="1B92E1B0"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626"/>
    <w:bookmarkEnd w:id="627"/>
    <w:p w14:paraId="11E89A6B" w14:textId="77777777" w:rsidR="00E864AB" w:rsidRDefault="00E864AB" w:rsidP="00E864AB">
      <w:pPr>
        <w:spacing w:before="56" w:after="113"/>
        <w:rPr>
          <w:rFonts w:cs="Arial"/>
          <w:sz w:val="20"/>
        </w:rPr>
      </w:pPr>
    </w:p>
    <w:commentRangeEnd w:id="628"/>
    <w:p w14:paraId="142C5389" w14:textId="77777777" w:rsidR="005675D4" w:rsidRPr="00D62916" w:rsidRDefault="007E7731" w:rsidP="00E864AB">
      <w:pPr>
        <w:spacing w:before="56" w:after="113"/>
        <w:rPr>
          <w:rFonts w:cs="Arial"/>
          <w:sz w:val="20"/>
        </w:rPr>
      </w:pPr>
      <w:r>
        <w:rPr>
          <w:rStyle w:val="Kommentarzeichen"/>
        </w:rPr>
        <w:commentReference w:id="628"/>
      </w:r>
    </w:p>
    <w:p w14:paraId="39B5A2CF" w14:textId="77777777" w:rsidR="00E25035" w:rsidRDefault="00E25035" w:rsidP="00E25035">
      <w:pPr>
        <w:pStyle w:val="berschrift2"/>
      </w:pPr>
      <w:bookmarkStart w:id="629" w:name="_Toc188159244"/>
      <w:bookmarkStart w:id="630" w:name="OLE_LINK29"/>
      <w:bookmarkStart w:id="631" w:name="OLE_LINK30"/>
      <w:bookmarkStart w:id="632" w:name="_Toc161293461"/>
      <w:commentRangeStart w:id="633"/>
      <w:r>
        <w:t>Fachliche Strukturen und Modelle</w:t>
      </w:r>
      <w:bookmarkEnd w:id="629"/>
    </w:p>
    <w:p w14:paraId="0833BD76" w14:textId="77777777" w:rsidR="00E25035" w:rsidRDefault="00E25035" w:rsidP="00E25035">
      <w:pPr>
        <w:pStyle w:val="Erluterungstext"/>
      </w:pPr>
      <w:bookmarkStart w:id="634" w:name="OLE_LINK87"/>
      <w:bookmarkStart w:id="635" w:name="OLE_LINK88"/>
      <w:r>
        <w:t>Fachliche Modelle, Domänenmodelle, Business-Modelle – sie alle beschreiben Strukturen der reinen Fachlichkeit, also ohne Bezug zur Implementierungs- oder Lösungstechnologie.</w:t>
      </w:r>
    </w:p>
    <w:p w14:paraId="43F81EAD" w14:textId="77777777" w:rsidR="00E25035" w:rsidRPr="00D62916" w:rsidRDefault="00E25035" w:rsidP="00E25035">
      <w:pPr>
        <w:pStyle w:val="Erluterungstext"/>
      </w:pPr>
      <w:r>
        <w:t xml:space="preserve">Oftmals tauchen Teile solcher fachlichen Modelle an vielen Stellen in der Architektur, insbesondere der Bausteinsicht, wieder auf. </w:t>
      </w:r>
    </w:p>
    <w:p w14:paraId="038D5BE1" w14:textId="6BFF0AA1" w:rsidR="005675D4" w:rsidRDefault="007E7731" w:rsidP="00E864AB">
      <w:pPr>
        <w:pStyle w:val="berschrift2"/>
      </w:pPr>
      <w:bookmarkStart w:id="636" w:name="_Toc188159245"/>
      <w:bookmarkEnd w:id="630"/>
      <w:bookmarkEnd w:id="631"/>
      <w:bookmarkEnd w:id="634"/>
      <w:bookmarkEnd w:id="635"/>
      <w:commentRangeEnd w:id="633"/>
      <w:r>
        <w:rPr>
          <w:rStyle w:val="Kommentarzeichen"/>
          <w:rFonts w:cs="Times New Roman"/>
          <w:b w:val="0"/>
          <w:bCs w:val="0"/>
          <w:iCs w:val="0"/>
          <w:szCs w:val="24"/>
        </w:rPr>
        <w:commentReference w:id="633"/>
      </w:r>
      <w:commentRangeStart w:id="637"/>
      <w:r w:rsidR="005675D4">
        <w:t>Typische Muster und Strukturen</w:t>
      </w:r>
      <w:bookmarkEnd w:id="636"/>
    </w:p>
    <w:p w14:paraId="610A878D" w14:textId="3F5308A2" w:rsidR="005675D4" w:rsidRPr="005675D4" w:rsidRDefault="0080023D" w:rsidP="00E25035">
      <w:pPr>
        <w:pStyle w:val="Erluterungstext"/>
      </w:pPr>
      <w:bookmarkStart w:id="638" w:name="OLE_LINK5"/>
      <w:bookmarkStart w:id="639" w:name="OLE_LINK6"/>
      <w:bookmarkStart w:id="640" w:name="OLE_LINK89"/>
      <w:bookmarkStart w:id="641" w:name="OLE_LINK90"/>
      <w:r>
        <w:t>O</w:t>
      </w:r>
      <w:r w:rsidR="00E25035">
        <w:t>ftmals tauchen einige typische Lösungss</w:t>
      </w:r>
      <w:r>
        <w:t xml:space="preserve">trukturen oder Grundmuster an mehren Stellen der Architektur auf. Beispiele dafür sind die Abhängigkeiten zwischen Persistenzschicht, Applikation sowie die Anbindung </w:t>
      </w:r>
      <w:bookmarkStart w:id="642" w:name="OLE_LINK7"/>
      <w:bookmarkStart w:id="643" w:name="OLE_LINK10"/>
      <w:r>
        <w:t>grafischer Oberflächen an die Fach- oder Domänenobjekte. Solche wiederkehrenden Strukturen beschreiben Sie möglichst nur ein einziges Mal, um Redundanzen</w:t>
      </w:r>
      <w:r w:rsidR="00E25035">
        <w:t xml:space="preserve"> zu vermeiden. Dieser</w:t>
      </w:r>
      <w:r>
        <w:t xml:space="preserve"> </w:t>
      </w:r>
      <w:r w:rsidR="00E25035">
        <w:t xml:space="preserve">Abschnitt </w:t>
      </w:r>
      <w:r>
        <w:t xml:space="preserve">erfüllt genau diesen Zweck. </w:t>
      </w:r>
      <w:bookmarkEnd w:id="638"/>
      <w:bookmarkEnd w:id="639"/>
      <w:bookmarkEnd w:id="642"/>
      <w:bookmarkEnd w:id="643"/>
    </w:p>
    <w:bookmarkEnd w:id="640"/>
    <w:bookmarkEnd w:id="641"/>
    <w:commentRangeEnd w:id="637"/>
    <w:p w14:paraId="058E32E3" w14:textId="77777777" w:rsidR="0080023D" w:rsidRPr="0080023D" w:rsidRDefault="007E7731" w:rsidP="0080023D">
      <w:r>
        <w:rPr>
          <w:rStyle w:val="Kommentarzeichen"/>
        </w:rPr>
        <w:commentReference w:id="637"/>
      </w:r>
    </w:p>
    <w:p w14:paraId="2378ADD3" w14:textId="77777777" w:rsidR="00E864AB" w:rsidRPr="00D62916" w:rsidRDefault="00E864AB" w:rsidP="00E864AB">
      <w:pPr>
        <w:pStyle w:val="berschrift2"/>
      </w:pPr>
      <w:bookmarkStart w:id="644" w:name="_Toc188159246"/>
      <w:r w:rsidRPr="00D62916">
        <w:t>Persistenz</w:t>
      </w:r>
      <w:bookmarkEnd w:id="632"/>
      <w:bookmarkEnd w:id="644"/>
    </w:p>
    <w:p w14:paraId="67B13EE8" w14:textId="77777777" w:rsidR="00E864AB" w:rsidRPr="00D62916" w:rsidRDefault="00E864AB" w:rsidP="00E864AB">
      <w:pPr>
        <w:pStyle w:val="Erluterungstext"/>
      </w:pPr>
      <w:bookmarkStart w:id="645" w:name="OLE_LINK91"/>
      <w:bookmarkStart w:id="646" w:name="OLE_LINK92"/>
      <w:r w:rsidRPr="00D62916">
        <w:t>Persistenz (Dauerhaftigkeit, Beständigkeit) bedeutet, Daten aus dem (flüchtigen) Hauptspeicher auf ein beständiges Medium (und wieder zurück) zu bringen.</w:t>
      </w:r>
    </w:p>
    <w:p w14:paraId="15C74085" w14:textId="77777777"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14:paraId="1802F9EC" w14:textId="77777777"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14:paraId="453A90C6" w14:textId="77777777" w:rsidR="00E864AB" w:rsidRPr="00D62916" w:rsidRDefault="00E864AB" w:rsidP="00E864AB">
      <w:pPr>
        <w:pStyle w:val="ErluterungstextBullets"/>
      </w:pPr>
      <w:r w:rsidRPr="00D62916">
        <w:t>Die Menge der von kommerziellen Software-Systemen bearbeiteten Daten übersteigt üblicherweise die Kapazität des Hauptspeichers.</w:t>
      </w:r>
    </w:p>
    <w:p w14:paraId="72D0E50D" w14:textId="77777777"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14:paraId="52F01DDB" w14:textId="77777777"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645"/>
    <w:bookmarkEnd w:id="646"/>
    <w:p w14:paraId="60B63765" w14:textId="77777777" w:rsidR="00E864AB" w:rsidRPr="00D62916" w:rsidRDefault="00E864AB" w:rsidP="00E864AB"/>
    <w:p w14:paraId="4977F98E" w14:textId="77777777" w:rsidR="00E864AB" w:rsidRPr="00D62916" w:rsidRDefault="00E864AB" w:rsidP="00E864AB">
      <w:pPr>
        <w:pStyle w:val="berschrift2"/>
      </w:pPr>
      <w:bookmarkStart w:id="647" w:name="_Toc161293462"/>
      <w:bookmarkStart w:id="648" w:name="_Toc188159247"/>
      <w:r w:rsidRPr="00D62916">
        <w:t>Benutzungsoberfläche</w:t>
      </w:r>
      <w:bookmarkEnd w:id="647"/>
      <w:bookmarkEnd w:id="648"/>
    </w:p>
    <w:p w14:paraId="1AAD8A97" w14:textId="77777777" w:rsidR="00E864AB" w:rsidRPr="00D62916" w:rsidRDefault="00E864AB" w:rsidP="00E864AB">
      <w:pPr>
        <w:pStyle w:val="Erluterungstext"/>
      </w:pPr>
      <w:bookmarkStart w:id="649" w:name="OLE_LINK93"/>
      <w:bookmarkStart w:id="650" w:name="OLE_LINK94"/>
      <w:r w:rsidRPr="00D62916">
        <w:t>IT-Systeme, die von (menschlichen) Benutzern interaktiv genutzt werden, benötigen eine Benutzungsoberfläche. Das können sowohl grafische als auch textuelle Oberflächen sein.</w:t>
      </w:r>
    </w:p>
    <w:bookmarkEnd w:id="649"/>
    <w:bookmarkEnd w:id="650"/>
    <w:p w14:paraId="0EAA79B5" w14:textId="77777777" w:rsidR="00E864AB" w:rsidRPr="00D62916" w:rsidRDefault="00E864AB" w:rsidP="00E864AB"/>
    <w:p w14:paraId="3D0BC6BB" w14:textId="77777777" w:rsidR="00E864AB" w:rsidRPr="00D62916" w:rsidRDefault="00E864AB" w:rsidP="00E864AB">
      <w:pPr>
        <w:pStyle w:val="berschrift2"/>
      </w:pPr>
      <w:bookmarkStart w:id="651" w:name="_Toc161293463"/>
      <w:bookmarkStart w:id="652" w:name="_Toc188159248"/>
      <w:r w:rsidRPr="00D62916">
        <w:t>Ergonomie</w:t>
      </w:r>
      <w:bookmarkEnd w:id="651"/>
      <w:bookmarkEnd w:id="652"/>
    </w:p>
    <w:p w14:paraId="07D3D3B2" w14:textId="77777777" w:rsidR="00E864AB" w:rsidRPr="00D62916" w:rsidRDefault="00E864AB" w:rsidP="00E864AB">
      <w:pPr>
        <w:pStyle w:val="Erluterungstext"/>
      </w:pPr>
      <w:bookmarkStart w:id="653" w:name="OLE_LINK95"/>
      <w:bookmarkStart w:id="654"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bookmarkEnd w:id="653"/>
    <w:bookmarkEnd w:id="654"/>
    <w:p w14:paraId="646D0C62" w14:textId="77777777" w:rsidR="00E864AB" w:rsidRPr="00D62916" w:rsidRDefault="00E864AB" w:rsidP="00E864AB"/>
    <w:p w14:paraId="4680F8B2" w14:textId="77777777" w:rsidR="00E864AB" w:rsidRPr="00D62916" w:rsidRDefault="00E864AB" w:rsidP="00E864AB">
      <w:pPr>
        <w:pStyle w:val="berschrift2"/>
      </w:pPr>
      <w:bookmarkStart w:id="655" w:name="_Toc161293464"/>
      <w:bookmarkStart w:id="656" w:name="_Toc188159249"/>
      <w:r w:rsidRPr="00D62916">
        <w:lastRenderedPageBreak/>
        <w:t>Ablaufsteuerung</w:t>
      </w:r>
      <w:bookmarkEnd w:id="655"/>
      <w:bookmarkEnd w:id="656"/>
    </w:p>
    <w:p w14:paraId="5CD1B07C" w14:textId="77777777" w:rsidR="00E864AB" w:rsidRPr="00D62916" w:rsidRDefault="00E864AB" w:rsidP="00E864AB">
      <w:pPr>
        <w:pStyle w:val="Erluterungstext"/>
      </w:pPr>
      <w:bookmarkStart w:id="657" w:name="OLE_LINK97"/>
      <w:bookmarkStart w:id="658" w:name="OLE_LINK98"/>
      <w:r w:rsidRPr="00D62916">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bookmarkEnd w:id="657"/>
    <w:bookmarkEnd w:id="658"/>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659" w:name="_Toc161293465"/>
      <w:bookmarkStart w:id="660" w:name="_Toc188159250"/>
      <w:r w:rsidRPr="00D62916">
        <w:t>Transaktionsbehandlung</w:t>
      </w:r>
      <w:bookmarkEnd w:id="659"/>
      <w:bookmarkEnd w:id="660"/>
    </w:p>
    <w:p w14:paraId="31F84CDC" w14:textId="77777777" w:rsidR="00E864AB" w:rsidRPr="00D62916" w:rsidRDefault="00E864AB" w:rsidP="00E864AB">
      <w:pPr>
        <w:pStyle w:val="Erluterungstext"/>
      </w:pPr>
      <w:bookmarkStart w:id="661" w:name="OLE_LINK99"/>
      <w:bookmarkStart w:id="662"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661"/>
    <w:bookmarkEnd w:id="662"/>
    <w:p w14:paraId="1DA96572" w14:textId="77777777" w:rsidR="00E864AB" w:rsidRPr="00D62916" w:rsidRDefault="00E864AB" w:rsidP="00E864AB">
      <w:pPr>
        <w:spacing w:before="56" w:after="113"/>
        <w:rPr>
          <w:rFonts w:cs="Arial"/>
          <w:sz w:val="20"/>
        </w:rPr>
      </w:pPr>
    </w:p>
    <w:p w14:paraId="06A591DF" w14:textId="77777777" w:rsidR="00E864AB" w:rsidRPr="00D62916" w:rsidRDefault="00E864AB" w:rsidP="00E864AB">
      <w:pPr>
        <w:pStyle w:val="berschrift2"/>
      </w:pPr>
      <w:bookmarkStart w:id="663" w:name="_Toc161293466"/>
      <w:bookmarkStart w:id="664" w:name="_Toc188159251"/>
      <w:proofErr w:type="spellStart"/>
      <w:r w:rsidRPr="00D62916">
        <w:t>Sessionbehandlung</w:t>
      </w:r>
      <w:bookmarkEnd w:id="663"/>
      <w:bookmarkEnd w:id="664"/>
      <w:proofErr w:type="spellEnd"/>
    </w:p>
    <w:p w14:paraId="18D9C81E" w14:textId="77777777" w:rsidR="00E864AB" w:rsidRPr="00D62916" w:rsidRDefault="00E864AB" w:rsidP="00E864AB">
      <w:pPr>
        <w:pStyle w:val="Erluterungstext"/>
      </w:pPr>
      <w:bookmarkStart w:id="665" w:name="OLE_LINK101"/>
      <w:bookmarkStart w:id="666" w:name="OLE_LINK102"/>
      <w:r w:rsidRPr="00D62916">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bookmarkEnd w:id="665"/>
    <w:bookmarkEnd w:id="666"/>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667" w:name="_Toc161293467"/>
      <w:bookmarkStart w:id="668" w:name="_Toc188159252"/>
      <w:r w:rsidRPr="00D62916">
        <w:t>Sicherheit</w:t>
      </w:r>
      <w:bookmarkEnd w:id="667"/>
      <w:bookmarkEnd w:id="668"/>
    </w:p>
    <w:p w14:paraId="7904C3EA" w14:textId="77777777" w:rsidR="00E864AB" w:rsidRPr="00D62916" w:rsidRDefault="00E864AB" w:rsidP="00E864AB">
      <w:pPr>
        <w:pStyle w:val="Erluterungstext"/>
      </w:pPr>
      <w:bookmarkStart w:id="669" w:name="OLE_LINK103"/>
      <w:bookmarkStart w:id="670" w:name="OLE_LINK104"/>
      <w:r w:rsidRPr="00D62916">
        <w:t>Die Sicherheit von IT-Systemen befasst sich mit Mechanismen zur Gewährleistung von Datensicherheit und Datenschutz sowie Verhinderung von Datenmissbrauch.</w:t>
      </w:r>
    </w:p>
    <w:p w14:paraId="46DCDF25" w14:textId="77777777" w:rsidR="00E864AB" w:rsidRPr="00D62916" w:rsidRDefault="00E864AB" w:rsidP="00E864AB">
      <w:pPr>
        <w:pStyle w:val="Erluterungstext"/>
      </w:pPr>
      <w:r w:rsidRPr="00D62916">
        <w:t>Typische Fragestellungen sind:</w:t>
      </w:r>
    </w:p>
    <w:p w14:paraId="22696117" w14:textId="77777777" w:rsidR="00E864AB" w:rsidRPr="00D62916" w:rsidRDefault="00E864AB" w:rsidP="00E864AB">
      <w:pPr>
        <w:pStyle w:val="ErluterungstextBullets"/>
      </w:pPr>
      <w:r w:rsidRPr="00D62916">
        <w:t>Wie können Daten auf dem Transport (beispielsweise über offene Netze wie das Internet) vor Missbrauch geschützt werden?</w:t>
      </w:r>
    </w:p>
    <w:p w14:paraId="3FBE703E" w14:textId="77777777" w:rsidR="00E864AB" w:rsidRPr="00D62916" w:rsidRDefault="00E864AB" w:rsidP="00E864AB">
      <w:pPr>
        <w:pStyle w:val="ErluterungstextBullets"/>
      </w:pPr>
      <w:r w:rsidRPr="00D62916">
        <w:t>Wie können Kommunikationspartner sich gegenseitig vertrauen?</w:t>
      </w:r>
    </w:p>
    <w:p w14:paraId="07E4DFE8" w14:textId="77777777" w:rsidR="00E864AB" w:rsidRPr="00D62916" w:rsidRDefault="00E864AB" w:rsidP="00E864AB">
      <w:pPr>
        <w:pStyle w:val="ErluterungstextBullets"/>
      </w:pPr>
      <w:r w:rsidRPr="00D62916">
        <w:t>Wie können sich Kommunikationspartner eindeutig erkennen und vor falschen Kommunikationspartner schützen?</w:t>
      </w:r>
    </w:p>
    <w:p w14:paraId="726E718A" w14:textId="77777777" w:rsidR="00E864AB" w:rsidRPr="00D62916" w:rsidRDefault="00E864AB" w:rsidP="00E864AB">
      <w:pPr>
        <w:pStyle w:val="ErluterungstextBullets"/>
      </w:pPr>
      <w:r w:rsidRPr="00D62916">
        <w:t>Wie können Kommunikationspartner die Herkunft von Daten für sich beanspruchen (oder die Echtheit von Daten bestätigen)?</w:t>
      </w:r>
    </w:p>
    <w:p w14:paraId="1206A60F" w14:textId="77777777" w:rsidR="00E864AB" w:rsidRPr="00D62916" w:rsidRDefault="00E864AB" w:rsidP="00E864AB">
      <w:pPr>
        <w:pStyle w:val="Erluterungstext"/>
      </w:pPr>
      <w:r w:rsidRPr="00D62916">
        <w:t>Das Thema IT-Sicherheit hat häufig Berührung zu juristischen Aspekten, teilweise sogar zu internationalem Recht.</w:t>
      </w:r>
    </w:p>
    <w:bookmarkEnd w:id="669"/>
    <w:bookmarkEnd w:id="670"/>
    <w:p w14:paraId="241D48B8" w14:textId="77777777" w:rsidR="00E864AB" w:rsidRPr="00D62916" w:rsidRDefault="00E864AB" w:rsidP="00E864AB">
      <w:pPr>
        <w:spacing w:before="56" w:after="113"/>
        <w:rPr>
          <w:rFonts w:cs="Arial"/>
          <w:sz w:val="20"/>
        </w:rPr>
      </w:pPr>
    </w:p>
    <w:p w14:paraId="127B8853" w14:textId="77777777" w:rsidR="00E864AB" w:rsidRPr="00D62916" w:rsidRDefault="00E864AB" w:rsidP="00E864AB">
      <w:pPr>
        <w:pStyle w:val="berschrift2"/>
      </w:pPr>
      <w:bookmarkStart w:id="671" w:name="_Toc161293468"/>
      <w:bookmarkStart w:id="672" w:name="_Toc188159253"/>
      <w:r w:rsidRPr="00D62916">
        <w:t>Kommunikation und Integration mit anderen IT-Systemen</w:t>
      </w:r>
      <w:bookmarkEnd w:id="671"/>
      <w:bookmarkEnd w:id="672"/>
    </w:p>
    <w:p w14:paraId="28298496" w14:textId="23A72593" w:rsidR="00E864AB" w:rsidRPr="00D62916" w:rsidRDefault="00E864AB" w:rsidP="00E864AB">
      <w:pPr>
        <w:pStyle w:val="Erluterungstext"/>
      </w:pPr>
      <w:bookmarkStart w:id="673" w:name="OLE_LINK105"/>
      <w:bookmarkStart w:id="674"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14:paraId="5BD03D51" w14:textId="77777777"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673"/>
    <w:bookmarkEnd w:id="674"/>
    <w:p w14:paraId="5ECD298F" w14:textId="77777777" w:rsidR="00E864AB" w:rsidRPr="00D62916" w:rsidRDefault="00E864AB" w:rsidP="00E864AB">
      <w:pPr>
        <w:spacing w:before="56" w:after="113"/>
        <w:rPr>
          <w:rFonts w:cs="Arial"/>
          <w:sz w:val="20"/>
        </w:rPr>
      </w:pPr>
    </w:p>
    <w:p w14:paraId="7FC04AAE" w14:textId="77777777" w:rsidR="00E864AB" w:rsidRPr="00D62916" w:rsidRDefault="00E864AB" w:rsidP="00E864AB">
      <w:pPr>
        <w:pStyle w:val="berschrift2"/>
      </w:pPr>
      <w:bookmarkStart w:id="675" w:name="_Toc161293469"/>
      <w:bookmarkStart w:id="676" w:name="_Toc188159254"/>
      <w:r w:rsidRPr="00D62916">
        <w:t>Verteilung</w:t>
      </w:r>
      <w:bookmarkEnd w:id="675"/>
      <w:bookmarkEnd w:id="676"/>
    </w:p>
    <w:p w14:paraId="0EFDFF75" w14:textId="77777777" w:rsidR="00E864AB" w:rsidRPr="00D62916" w:rsidRDefault="00E864AB" w:rsidP="00E864AB">
      <w:pPr>
        <w:pStyle w:val="Erluterungstext"/>
      </w:pPr>
      <w:bookmarkStart w:id="677" w:name="OLE_LINK107"/>
      <w:bookmarkStart w:id="678" w:name="OLE_LINK108"/>
      <w:r w:rsidRPr="00D62916">
        <w:t>Verteilung: Entwurf von Software-Systemen, deren Bestandteile auf unterschiedlichen und eventuell physikalisch getrennten Rechnersystemen ablaufen.</w:t>
      </w:r>
    </w:p>
    <w:p w14:paraId="413DE3ED" w14:textId="77777777"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677"/>
    <w:bookmarkEnd w:id="678"/>
    <w:p w14:paraId="7E5DCC51" w14:textId="7777777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679" w:name="_Toc161293479"/>
      <w:bookmarkStart w:id="680" w:name="_Toc188159255"/>
      <w:r w:rsidRPr="00D62916">
        <w:t>Plausibilisierung und Validierung</w:t>
      </w:r>
      <w:bookmarkEnd w:id="679"/>
      <w:bookmarkEnd w:id="680"/>
    </w:p>
    <w:p w14:paraId="5E95C501" w14:textId="1384744E" w:rsidR="002060DC" w:rsidRPr="00D62916" w:rsidRDefault="002060DC" w:rsidP="007F275F">
      <w:pPr>
        <w:pStyle w:val="Erluterungstext"/>
      </w:pPr>
      <w:bookmarkStart w:id="681" w:name="OLE_LINK109"/>
      <w:bookmarkStart w:id="682" w:name="OLE_LINK110"/>
      <w:r w:rsidRPr="00D62916">
        <w:t>Wo und wie plausibilisieren und validieren Sie (Eingabe-)daten, etwa Benutzereingaben?</w:t>
      </w:r>
    </w:p>
    <w:bookmarkEnd w:id="681"/>
    <w:bookmarkEnd w:id="682"/>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683" w:name="_Toc161293470"/>
      <w:bookmarkStart w:id="684" w:name="_Toc188159256"/>
      <w:r w:rsidRPr="00D62916">
        <w:t>Ausnahme-/Fehlerbehandlung</w:t>
      </w:r>
      <w:bookmarkEnd w:id="683"/>
      <w:bookmarkEnd w:id="684"/>
    </w:p>
    <w:p w14:paraId="59245BF5" w14:textId="77777777" w:rsidR="00E864AB" w:rsidRPr="00D62916" w:rsidRDefault="00E864AB" w:rsidP="00E864AB">
      <w:pPr>
        <w:pStyle w:val="Erluterungstext"/>
      </w:pPr>
      <w:bookmarkStart w:id="685" w:name="OLE_LINK111"/>
      <w:bookmarkStart w:id="686" w:name="OLE_LINK112"/>
      <w:r w:rsidRPr="00D62916">
        <w:t>Wie werden Programmfehler und Ausnahmen systematisch und konsistent behandelt?</w:t>
      </w:r>
    </w:p>
    <w:p w14:paraId="62E8BCEA" w14:textId="77777777"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14:paraId="15A440F7" w14:textId="77777777" w:rsidR="00E864AB" w:rsidRPr="00D62916" w:rsidRDefault="00E864AB" w:rsidP="00E864AB">
      <w:pPr>
        <w:pStyle w:val="Erluterungstext"/>
      </w:pPr>
      <w:r w:rsidRPr="00D62916">
        <w:t>Dieser Aspekt hat mit Logging, Protokollierung und Tracing zu tun.</w:t>
      </w:r>
    </w:p>
    <w:p w14:paraId="595D030B" w14:textId="77777777"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14:paraId="604AA97E" w14:textId="77777777" w:rsidR="00E864AB" w:rsidRPr="00D62916" w:rsidRDefault="00E864AB" w:rsidP="00E864AB">
      <w:pPr>
        <w:pStyle w:val="Erluterungstext"/>
      </w:pPr>
      <w:r w:rsidRPr="00D62916">
        <w:t>Wie nutzen Sie die Exception-Handling Mechanismen ihrer Programmiersprache? Verwenden Sie checked- oder unchecked-Exceptions?</w:t>
      </w:r>
    </w:p>
    <w:bookmarkEnd w:id="685"/>
    <w:bookmarkEnd w:id="686"/>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687" w:name="_Toc161293471"/>
      <w:bookmarkStart w:id="688" w:name="_Toc188159257"/>
      <w:r w:rsidRPr="00D62916">
        <w:t>Management des Systems &amp; Administrierbarkeit</w:t>
      </w:r>
      <w:bookmarkEnd w:id="687"/>
      <w:bookmarkEnd w:id="688"/>
    </w:p>
    <w:p w14:paraId="0D156046" w14:textId="77777777" w:rsidR="00E864AB" w:rsidRPr="00D62916" w:rsidRDefault="00E864AB" w:rsidP="00E864AB">
      <w:pPr>
        <w:pStyle w:val="Erluterungstext"/>
      </w:pPr>
      <w:bookmarkStart w:id="689" w:name="OLE_LINK113"/>
      <w:bookmarkStart w:id="690" w:name="OLE_LINK114"/>
      <w:r w:rsidRPr="00D62916">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bookmarkEnd w:id="689"/>
    <w:bookmarkEnd w:id="690"/>
    <w:p w14:paraId="081B085E" w14:textId="77777777" w:rsidR="00E864AB" w:rsidRPr="00D62916" w:rsidRDefault="00E864AB" w:rsidP="00E864AB"/>
    <w:p w14:paraId="101CB4B3" w14:textId="77777777" w:rsidR="00E864AB" w:rsidRPr="00D62916" w:rsidRDefault="00E864AB" w:rsidP="00E864AB">
      <w:pPr>
        <w:pStyle w:val="berschrift2"/>
      </w:pPr>
      <w:bookmarkStart w:id="691" w:name="_Toc161293472"/>
      <w:bookmarkStart w:id="692" w:name="_Toc188159258"/>
      <w:proofErr w:type="spellStart"/>
      <w:r w:rsidRPr="00D62916">
        <w:t>Logging</w:t>
      </w:r>
      <w:proofErr w:type="spellEnd"/>
      <w:r w:rsidRPr="00D62916">
        <w:t xml:space="preserve">, Protokollierung, </w:t>
      </w:r>
      <w:proofErr w:type="spellStart"/>
      <w:r w:rsidRPr="00D62916">
        <w:t>Tracing</w:t>
      </w:r>
      <w:bookmarkEnd w:id="691"/>
      <w:bookmarkEnd w:id="692"/>
      <w:proofErr w:type="spellEnd"/>
      <w:r w:rsidRPr="00D62916">
        <w:t xml:space="preserve"> </w:t>
      </w:r>
    </w:p>
    <w:p w14:paraId="384CF37F" w14:textId="77777777" w:rsidR="00E864AB" w:rsidRPr="00D62916" w:rsidRDefault="00E864AB" w:rsidP="00E864AB">
      <w:pPr>
        <w:pStyle w:val="Erluterungstext"/>
      </w:pPr>
      <w:bookmarkStart w:id="693" w:name="OLE_LINK115"/>
      <w:bookmarkStart w:id="694"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14:paraId="7B261903" w14:textId="77777777" w:rsidR="00E864AB" w:rsidRPr="00D62916" w:rsidRDefault="00E864AB" w:rsidP="00E864AB">
      <w:pPr>
        <w:pStyle w:val="Erluterungstext"/>
      </w:pPr>
      <w:r w:rsidRPr="00D62916">
        <w:t>In der Praxis gibt es zwischen Logging und Tracing allerdings sehr wohl Unterschiede:</w:t>
      </w:r>
    </w:p>
    <w:p w14:paraId="7F9A8C09" w14:textId="77777777" w:rsidR="00E864AB" w:rsidRPr="00D62916" w:rsidRDefault="00E864AB" w:rsidP="00E864AB">
      <w:pPr>
        <w:pStyle w:val="ErluterungstextBullets"/>
      </w:pPr>
      <w:r w:rsidRPr="00D62916">
        <w:t>Logging kann fachliche oder technische Protokollierung sein, oder eine beliebige Kombination von beidem.</w:t>
      </w:r>
    </w:p>
    <w:p w14:paraId="66FB3086" w14:textId="77777777"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14:paraId="4D817D3D" w14:textId="77777777"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14:paraId="7BAE70F6" w14:textId="77777777" w:rsidR="00E864AB" w:rsidRPr="002D7FEA" w:rsidRDefault="00E864AB" w:rsidP="00E864AB">
      <w:pPr>
        <w:pStyle w:val="ErluterungstextBullets"/>
      </w:pPr>
      <w:r w:rsidRPr="00D62916">
        <w:t>Tracing soll Debugging -Information für Entwickler oder Supportmitarbeiter liefern. Es dient primär zur Fehlersuche und -analyse.</w:t>
      </w:r>
    </w:p>
    <w:bookmarkEnd w:id="693"/>
    <w:bookmarkEnd w:id="694"/>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695" w:name="_Toc161293473"/>
      <w:bookmarkStart w:id="696" w:name="_Toc188159259"/>
      <w:r w:rsidRPr="00D62916">
        <w:t>Geschäftsregeln</w:t>
      </w:r>
      <w:bookmarkEnd w:id="695"/>
      <w:bookmarkEnd w:id="696"/>
    </w:p>
    <w:p w14:paraId="1CB5C984" w14:textId="77777777" w:rsidR="00E864AB" w:rsidRPr="00D62916" w:rsidRDefault="00E864AB" w:rsidP="00E864AB">
      <w:pPr>
        <w:pStyle w:val="Erluterungstext"/>
      </w:pPr>
      <w:bookmarkStart w:id="697" w:name="OLE_LINK117"/>
      <w:bookmarkStart w:id="698" w:name="OLE_LINK118"/>
      <w:r w:rsidRPr="00D62916">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0500938A" w14:textId="77777777" w:rsidR="00E864AB" w:rsidRPr="00D62916" w:rsidRDefault="00E864AB" w:rsidP="00E864AB">
      <w:pPr>
        <w:spacing w:before="56" w:after="113"/>
        <w:rPr>
          <w:rFonts w:cs="Arial"/>
          <w:sz w:val="20"/>
        </w:rPr>
      </w:pPr>
    </w:p>
    <w:p w14:paraId="0228CCA9" w14:textId="77777777" w:rsidR="00E864AB" w:rsidRPr="00D62916" w:rsidRDefault="00E864AB" w:rsidP="00E864AB">
      <w:pPr>
        <w:pStyle w:val="berschrift2"/>
      </w:pPr>
      <w:bookmarkStart w:id="699" w:name="_Toc161293474"/>
      <w:bookmarkStart w:id="700" w:name="_Toc188159260"/>
      <w:bookmarkEnd w:id="697"/>
      <w:bookmarkEnd w:id="698"/>
      <w:r w:rsidRPr="00D62916">
        <w:t>Konfigurierbarkeit</w:t>
      </w:r>
      <w:bookmarkEnd w:id="699"/>
      <w:bookmarkEnd w:id="700"/>
    </w:p>
    <w:p w14:paraId="7240135B" w14:textId="77777777" w:rsidR="00E864AB" w:rsidRPr="00D62916" w:rsidRDefault="00E864AB" w:rsidP="00E864AB">
      <w:pPr>
        <w:pStyle w:val="Erluterungstext"/>
      </w:pPr>
      <w:bookmarkStart w:id="701" w:name="OLE_LINK119"/>
      <w:bookmarkStart w:id="702"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14:paraId="1F339175" w14:textId="77777777"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14:paraId="1860089A" w14:textId="77777777"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14:paraId="3736C048" w14:textId="77777777" w:rsidR="00E864AB" w:rsidRPr="00D62916" w:rsidRDefault="00E864AB" w:rsidP="00E864AB">
      <w:pPr>
        <w:pStyle w:val="ErluterungstextBullets"/>
      </w:pPr>
      <w:r w:rsidRPr="00D62916">
        <w:t>Beim Systemstart: Hier werden Informationen vor oder beim Programmstart dynamisch gelesen.</w:t>
      </w:r>
    </w:p>
    <w:p w14:paraId="4A7B56CF" w14:textId="77777777" w:rsidR="00E864AB" w:rsidRPr="00D62916" w:rsidRDefault="00E864AB" w:rsidP="00E864AB">
      <w:pPr>
        <w:pStyle w:val="ErluterungstextBullets"/>
      </w:pPr>
      <w:r w:rsidRPr="00D62916">
        <w:t>Während des Programmablaufs: Konfigurationsinformation wird zur Programmlaufzeit erfragt oder gelesen.</w:t>
      </w:r>
    </w:p>
    <w:bookmarkEnd w:id="701"/>
    <w:bookmarkEnd w:id="702"/>
    <w:p w14:paraId="78BE1611" w14:textId="77777777" w:rsidR="00E864AB" w:rsidRPr="00D62916" w:rsidRDefault="00E864AB" w:rsidP="00E864AB">
      <w:pPr>
        <w:rPr>
          <w:rFonts w:cs="Arial"/>
        </w:rPr>
      </w:pPr>
    </w:p>
    <w:p w14:paraId="2F618655" w14:textId="77777777" w:rsidR="00E864AB" w:rsidRPr="00D62916" w:rsidRDefault="00E864AB" w:rsidP="00E864AB">
      <w:pPr>
        <w:pStyle w:val="berschrift2"/>
      </w:pPr>
      <w:bookmarkStart w:id="703" w:name="_Toc161293475"/>
      <w:bookmarkStart w:id="704" w:name="_Toc188159261"/>
      <w:r w:rsidRPr="00D62916">
        <w:t>Parallelisierung und Threading</w:t>
      </w:r>
      <w:bookmarkEnd w:id="703"/>
      <w:bookmarkEnd w:id="704"/>
    </w:p>
    <w:p w14:paraId="4B6B43F8" w14:textId="77777777" w:rsidR="00E864AB" w:rsidRPr="00D62916" w:rsidRDefault="00E864AB" w:rsidP="00E864AB">
      <w:pPr>
        <w:pStyle w:val="Erluterungstext"/>
      </w:pPr>
      <w:bookmarkStart w:id="705" w:name="OLE_LINK121"/>
      <w:bookmarkStart w:id="706" w:name="OLE_LINK122"/>
      <w:r w:rsidRPr="00D62916">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bookmarkEnd w:id="705"/>
    <w:bookmarkEnd w:id="706"/>
    <w:p w14:paraId="6D1B59CE" w14:textId="77777777" w:rsidR="00E864AB" w:rsidRPr="00D62916" w:rsidRDefault="00E864AB" w:rsidP="00E864AB">
      <w:pPr>
        <w:spacing w:before="56" w:after="113"/>
        <w:rPr>
          <w:rFonts w:cs="Arial"/>
          <w:sz w:val="20"/>
        </w:rPr>
      </w:pPr>
    </w:p>
    <w:p w14:paraId="4D51366F" w14:textId="77777777" w:rsidR="00E864AB" w:rsidRPr="00D62916" w:rsidRDefault="00E864AB" w:rsidP="00E864AB">
      <w:pPr>
        <w:pStyle w:val="berschrift2"/>
      </w:pPr>
      <w:bookmarkStart w:id="707" w:name="_Toc161293476"/>
      <w:bookmarkStart w:id="708" w:name="_Toc188159262"/>
      <w:r w:rsidRPr="00D62916">
        <w:lastRenderedPageBreak/>
        <w:t>Internationalisierung</w:t>
      </w:r>
      <w:bookmarkEnd w:id="707"/>
      <w:bookmarkEnd w:id="708"/>
    </w:p>
    <w:p w14:paraId="3FA2313E" w14:textId="77777777" w:rsidR="00E864AB" w:rsidRPr="00D62916" w:rsidRDefault="00E864AB" w:rsidP="00E864AB">
      <w:pPr>
        <w:pStyle w:val="Erluterungstext"/>
      </w:pPr>
      <w:bookmarkStart w:id="709" w:name="OLE_LINK123"/>
      <w:bookmarkStart w:id="710"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bookmarkEnd w:id="709"/>
    <w:bookmarkEnd w:id="710"/>
    <w:p w14:paraId="4C47E719" w14:textId="77777777" w:rsidR="00E864AB" w:rsidRPr="00D62916" w:rsidRDefault="00E864AB" w:rsidP="00E864AB">
      <w:pPr>
        <w:spacing w:before="56" w:after="113"/>
        <w:rPr>
          <w:rFonts w:cs="Arial"/>
          <w:sz w:val="20"/>
        </w:rPr>
      </w:pPr>
    </w:p>
    <w:p w14:paraId="7D79802C" w14:textId="77777777" w:rsidR="00E864AB" w:rsidRPr="00D62916" w:rsidRDefault="00E864AB" w:rsidP="00E864AB">
      <w:pPr>
        <w:pStyle w:val="berschrift2"/>
      </w:pPr>
      <w:bookmarkStart w:id="711" w:name="_Toc161293477"/>
      <w:bookmarkStart w:id="712" w:name="_Toc188159263"/>
      <w:r w:rsidRPr="00D62916">
        <w:t>Migration</w:t>
      </w:r>
      <w:bookmarkEnd w:id="711"/>
      <w:bookmarkEnd w:id="712"/>
    </w:p>
    <w:p w14:paraId="39370CE0" w14:textId="77777777" w:rsidR="00E864AB" w:rsidRPr="00D62916" w:rsidRDefault="00E864AB" w:rsidP="00E864AB">
      <w:pPr>
        <w:pStyle w:val="Erluterungstext"/>
      </w:pPr>
      <w:bookmarkStart w:id="713" w:name="OLE_LINK125"/>
      <w:bookmarkStart w:id="714" w:name="OLE_LINK126"/>
      <w:bookmarkStart w:id="715" w:name="OLE_LINK127"/>
      <w:r w:rsidRPr="00D62916">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0FF5AEA4" w14:textId="77777777" w:rsidR="00E864AB" w:rsidRPr="00D62916" w:rsidRDefault="00E864AB" w:rsidP="00E864AB">
      <w:pPr>
        <w:pStyle w:val="Erluterungstext"/>
      </w:pPr>
      <w:r w:rsidRPr="00D62916">
        <w:t>Beispiele</w:t>
      </w:r>
    </w:p>
    <w:p w14:paraId="5F398512" w14:textId="77777777" w:rsidR="00E864AB" w:rsidRPr="00D62916" w:rsidRDefault="00E864AB" w:rsidP="00E864AB">
      <w:pPr>
        <w:pStyle w:val="ErluterungstextBullets"/>
      </w:pPr>
      <w:r w:rsidRPr="00D62916">
        <w:t>Konzept, Vorgehensweise oder Werkzeuge zur Datenübernahme und initialen Befüllung mit Daten</w:t>
      </w:r>
    </w:p>
    <w:p w14:paraId="3CB2E5EC" w14:textId="77777777" w:rsidR="00E864AB" w:rsidRPr="00D62916" w:rsidRDefault="00E864AB" w:rsidP="00E864AB">
      <w:pPr>
        <w:pStyle w:val="ErluterungstextBullets"/>
      </w:pPr>
      <w:r w:rsidRPr="00D62916">
        <w:t>Konzept zur Systemeinführung oder zeitweiliger Parallelbetrieb von Alt- und Neusystem</w:t>
      </w:r>
    </w:p>
    <w:p w14:paraId="362B552B" w14:textId="77777777" w:rsidR="00E864AB" w:rsidRPr="00D62916" w:rsidRDefault="00E864AB" w:rsidP="00E864AB">
      <w:pPr>
        <w:pStyle w:val="Erluterungstext"/>
      </w:pPr>
    </w:p>
    <w:p w14:paraId="376F2292" w14:textId="77777777" w:rsidR="00E864AB" w:rsidRPr="00D62916" w:rsidRDefault="00E864AB" w:rsidP="00E864AB">
      <w:pPr>
        <w:pStyle w:val="Erluterungstext"/>
      </w:pPr>
      <w:r w:rsidRPr="00D62916">
        <w:t>Müssen Sie bestehende Daten migrieren? Wie führen Sie die benötigten syntaktischen oder semantischern Transformationen durch?</w:t>
      </w:r>
    </w:p>
    <w:bookmarkEnd w:id="713"/>
    <w:bookmarkEnd w:id="714"/>
    <w:bookmarkEnd w:id="715"/>
    <w:p w14:paraId="3D8E0D9C" w14:textId="77777777" w:rsidR="00E864AB" w:rsidRPr="00D62916" w:rsidRDefault="00E864AB" w:rsidP="00E864AB">
      <w:pPr>
        <w:spacing w:before="56" w:after="113"/>
        <w:rPr>
          <w:rFonts w:cs="Arial"/>
          <w:sz w:val="20"/>
          <w:szCs w:val="20"/>
        </w:rPr>
      </w:pPr>
    </w:p>
    <w:p w14:paraId="0DACF9F5" w14:textId="77777777" w:rsidR="00E864AB" w:rsidRPr="00D62916" w:rsidRDefault="00E864AB" w:rsidP="00E864AB">
      <w:pPr>
        <w:pStyle w:val="berschrift2"/>
      </w:pPr>
      <w:bookmarkStart w:id="716" w:name="_Toc161293478"/>
      <w:bookmarkStart w:id="717" w:name="_Toc188159264"/>
      <w:r w:rsidRPr="00D62916">
        <w:t>Testbarkeit</w:t>
      </w:r>
      <w:bookmarkEnd w:id="716"/>
      <w:bookmarkEnd w:id="717"/>
    </w:p>
    <w:p w14:paraId="3FFDEF24" w14:textId="77777777" w:rsidR="00E864AB" w:rsidRPr="00D62916" w:rsidRDefault="00E864AB" w:rsidP="00E864AB">
      <w:pPr>
        <w:pStyle w:val="Erluterungstext"/>
      </w:pPr>
      <w:r w:rsidRPr="00D62916">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0BCC0854" w14:textId="77777777" w:rsidR="00E864AB" w:rsidRDefault="00E864AB" w:rsidP="00E864AB">
      <w:pPr>
        <w:spacing w:before="56" w:after="113"/>
        <w:rPr>
          <w:rFonts w:cs="Arial"/>
          <w:sz w:val="20"/>
        </w:rPr>
      </w:pPr>
    </w:p>
    <w:p w14:paraId="3923F293" w14:textId="12B4CD16" w:rsidR="002060DC" w:rsidRPr="00D62916" w:rsidRDefault="002060DC" w:rsidP="002060DC">
      <w:pPr>
        <w:pStyle w:val="berschrift2"/>
      </w:pPr>
      <w:bookmarkStart w:id="718" w:name="_Toc188159265"/>
      <w:r>
        <w:t>Skalierung, Clustering</w:t>
      </w:r>
      <w:bookmarkEnd w:id="718"/>
    </w:p>
    <w:p w14:paraId="331DBCEE" w14:textId="170870F7" w:rsidR="002060DC" w:rsidRPr="00D62916" w:rsidRDefault="00A61C42" w:rsidP="002060DC">
      <w:pPr>
        <w:pStyle w:val="Erluterungstext"/>
      </w:pPr>
      <w:bookmarkStart w:id="719" w:name="OLE_LINK128"/>
      <w:bookmarkStart w:id="720" w:name="OLE_LINK129"/>
      <w:r>
        <w:t>Wie gestalten Sie Ihr System „wachstumsfähig“, so daß auch bei steigender Last oder steigenden Benutzerzahlen die Antwortzeiten und/oder Durchsatz erhalten bleiben?</w:t>
      </w:r>
    </w:p>
    <w:bookmarkEnd w:id="719"/>
    <w:bookmarkEnd w:id="720"/>
    <w:p w14:paraId="16E5D3E6" w14:textId="77777777" w:rsidR="002060DC" w:rsidRPr="00D62916" w:rsidRDefault="002060DC" w:rsidP="002060DC">
      <w:pPr>
        <w:spacing w:before="56" w:after="113"/>
        <w:rPr>
          <w:rFonts w:cs="Arial"/>
          <w:sz w:val="20"/>
        </w:rPr>
      </w:pPr>
    </w:p>
    <w:p w14:paraId="73F8E97B" w14:textId="54EF2087" w:rsidR="001833CE" w:rsidRPr="00D62916" w:rsidRDefault="001833CE" w:rsidP="001833CE">
      <w:pPr>
        <w:pStyle w:val="berschrift2"/>
      </w:pPr>
      <w:bookmarkStart w:id="721" w:name="_Toc188159266"/>
      <w:bookmarkStart w:id="722" w:name="OLE_LINK31"/>
      <w:bookmarkStart w:id="723" w:name="OLE_LINK32"/>
      <w:r>
        <w:t>Hochverfügbarkeit</w:t>
      </w:r>
      <w:bookmarkEnd w:id="721"/>
    </w:p>
    <w:p w14:paraId="2F221250" w14:textId="4F9CAB22" w:rsidR="001833CE" w:rsidRDefault="00A61C42" w:rsidP="001833CE">
      <w:pPr>
        <w:pStyle w:val="Erluterungstext"/>
      </w:pPr>
      <w:bookmarkStart w:id="724" w:name="OLE_LINK130"/>
      <w:bookmarkStart w:id="725" w:name="OLE_LINK131"/>
      <w:r>
        <w:t>Wie erreichen Sie hohe Verfügbarkeit des Systems? Legen Sie Teile redundant aus? Verteilen Sie das System auf unterschiedliche Rechner oder Rechenzentren? Betreiben Sie Standby-Systeme?</w:t>
      </w:r>
    </w:p>
    <w:bookmarkEnd w:id="722"/>
    <w:bookmarkEnd w:id="723"/>
    <w:bookmarkEnd w:id="724"/>
    <w:bookmarkEnd w:id="725"/>
    <w:p w14:paraId="1010A5A3" w14:textId="0F2B454D" w:rsidR="008232D4" w:rsidRPr="00D62916" w:rsidRDefault="008232D4" w:rsidP="008232D4">
      <w:pPr>
        <w:pStyle w:val="berschrift2"/>
        <w:rPr>
          <w:ins w:id="726" w:author="Gernot Starke" w:date="2012-06-08T16:12:00Z"/>
        </w:rPr>
      </w:pPr>
      <w:ins w:id="727" w:author="Gernot Starke" w:date="2012-06-08T16:12:00Z">
        <w:r>
          <w:t>Codegenerierung</w:t>
        </w:r>
      </w:ins>
    </w:p>
    <w:p w14:paraId="69AF19A1" w14:textId="101F9C06" w:rsidR="008232D4" w:rsidRDefault="000E6054" w:rsidP="008232D4">
      <w:pPr>
        <w:pStyle w:val="Erluterungstext"/>
        <w:rPr>
          <w:ins w:id="728" w:author="Gernot Starke" w:date="2012-06-08T16:12:00Z"/>
        </w:rPr>
      </w:pPr>
      <w:ins w:id="729" w:author="Gernot Starke" w:date="2012-06-08T16:46:00Z">
        <w:r>
          <w:t>Wie und wo verwenden Sie Codegeneratoren, um Teile Ihres Systems aus Modellen oder domänenspezifischen Sprachen (DSL’s) zu generieren</w:t>
        </w:r>
      </w:ins>
      <w:ins w:id="730" w:author="Gernot Starke" w:date="2012-06-08T16:12:00Z">
        <w:r w:rsidR="008232D4">
          <w:t>?</w:t>
        </w:r>
      </w:ins>
    </w:p>
    <w:p w14:paraId="27B15744" w14:textId="6B947787" w:rsidR="000E6054" w:rsidRPr="00D62916" w:rsidRDefault="000E6054" w:rsidP="000E6054">
      <w:pPr>
        <w:pStyle w:val="berschrift2"/>
        <w:rPr>
          <w:ins w:id="731" w:author="Gernot Starke" w:date="2012-06-08T16:46:00Z"/>
        </w:rPr>
      </w:pPr>
      <w:proofErr w:type="spellStart"/>
      <w:ins w:id="732" w:author="Gernot Starke" w:date="2012-06-08T16:46:00Z">
        <w:r>
          <w:t>Buildmanagement</w:t>
        </w:r>
        <w:proofErr w:type="spellEnd"/>
      </w:ins>
    </w:p>
    <w:p w14:paraId="596D914F" w14:textId="6448C2A6" w:rsidR="000E6054" w:rsidRDefault="000E6054" w:rsidP="000E6054">
      <w:pPr>
        <w:pStyle w:val="Erluterungstext"/>
        <w:rPr>
          <w:ins w:id="733" w:author="Gernot Starke" w:date="2012-06-08T16:46:00Z"/>
        </w:rPr>
      </w:pPr>
      <w:ins w:id="734" w:author="Gernot Starke" w:date="2012-06-08T16:47:00Z">
        <w:r>
          <w:t>Wie wird das gesamte System aus Sourcecode Bausteinen gebaut? Welche Repositories (Versionsverwaltungssysteme) enthalten welchen Sourcecode, wo liegen Konfigurationsdateien, Testdaten und/oder Build-Skripte (</w:t>
        </w:r>
      </w:ins>
      <w:ins w:id="735" w:author="Gernot Starke" w:date="2012-06-08T16:48:00Z">
        <w:r>
          <w:t xml:space="preserve">make, </w:t>
        </w:r>
      </w:ins>
      <w:ins w:id="736" w:author="Gernot Starke" w:date="2012-06-08T16:47:00Z">
        <w:r>
          <w:t>ant, maven,</w:t>
        </w:r>
      </w:ins>
      <w:ins w:id="737" w:author="Gernot Starke" w:date="2012-06-08T16:48:00Z">
        <w:r>
          <w:t xml:space="preserve"> gradle oder Ähnliche)?</w:t>
        </w:r>
      </w:ins>
      <w:ins w:id="738" w:author="Gernot Starke" w:date="2012-06-08T16:47:00Z">
        <w:r>
          <w:t xml:space="preserve"> </w:t>
        </w:r>
      </w:ins>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739" w:name="_Toc161293482"/>
      <w:bookmarkStart w:id="740" w:name="_Toc188159267"/>
      <w:r w:rsidRPr="00D62916">
        <w:t>Entwurfsentscheidungen</w:t>
      </w:r>
      <w:bookmarkEnd w:id="739"/>
      <w:bookmarkEnd w:id="740"/>
    </w:p>
    <w:p w14:paraId="00BF2151" w14:textId="77777777" w:rsidR="00E864AB" w:rsidRPr="00D62916" w:rsidRDefault="00E864AB" w:rsidP="00E864AB">
      <w:pPr>
        <w:pStyle w:val="Erluterungberschrift"/>
      </w:pPr>
      <w:bookmarkStart w:id="741" w:name="OLE_LINK132"/>
      <w:bookmarkStart w:id="742" w:name="OLE_LINK133"/>
      <w:r w:rsidRPr="00D62916">
        <w:t>Inhalt</w:t>
      </w:r>
    </w:p>
    <w:p w14:paraId="3F6DBF72" w14:textId="77777777" w:rsidR="00E864AB" w:rsidRPr="00D62916" w:rsidRDefault="00E864AB" w:rsidP="00E864AB">
      <w:pPr>
        <w:pStyle w:val="Erluterungstext"/>
      </w:pPr>
      <w:r w:rsidRPr="00D62916">
        <w:t>Dokumentieren Sie hier alle wesentlichen Entwurfsentscheidungen und deren Gründe!</w:t>
      </w:r>
    </w:p>
    <w:p w14:paraId="705659E5" w14:textId="77777777" w:rsidR="00E864AB" w:rsidRPr="00D62916" w:rsidRDefault="00E864AB" w:rsidP="00E864AB">
      <w:pPr>
        <w:pStyle w:val="Erluterungberschrift"/>
      </w:pPr>
      <w:r w:rsidRPr="00D62916">
        <w:t>Motivation</w:t>
      </w:r>
    </w:p>
    <w:p w14:paraId="3BC3978F" w14:textId="30DC034B" w:rsidR="00E864AB" w:rsidRPr="00D62916" w:rsidRDefault="00E864AB" w:rsidP="00E864AB">
      <w:pPr>
        <w:pStyle w:val="Erluterungstext"/>
      </w:pPr>
      <w:r w:rsidRPr="00D62916">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w:t>
      </w:r>
      <w:r w:rsidR="00E053B5">
        <w:t xml:space="preserve"> Verweisen Sie evtl. auf Kap. 4 zurück, wo schon zentrale Architekturstrategien motiviert wurden.</w:t>
      </w:r>
    </w:p>
    <w:p w14:paraId="599A1C0B" w14:textId="77777777" w:rsidR="00E864AB" w:rsidRPr="00D62916" w:rsidRDefault="00E864AB" w:rsidP="00E864AB">
      <w:pPr>
        <w:pStyle w:val="Erluterungberschrift"/>
      </w:pPr>
      <w:r w:rsidRPr="00D62916">
        <w:t>Form</w:t>
      </w:r>
    </w:p>
    <w:p w14:paraId="0832BCB3" w14:textId="77777777" w:rsidR="00E864AB" w:rsidRDefault="00E864AB" w:rsidP="00E864AB">
      <w:pPr>
        <w:pStyle w:val="Erluterungstext"/>
      </w:pPr>
      <w:r w:rsidRPr="00D62916">
        <w:t xml:space="preserve">informelle Liste, möglichst nach Wichtigkeit und Tragweite der Entscheidungen für den Leser aufgebaut. </w:t>
      </w:r>
    </w:p>
    <w:p w14:paraId="1D7DC551" w14:textId="77777777" w:rsidR="00E864AB" w:rsidRDefault="00E864AB" w:rsidP="00E864AB">
      <w:pPr>
        <w:pStyle w:val="Erluterungstext"/>
      </w:pPr>
      <w:r w:rsidRPr="002A6098">
        <w:t xml:space="preserve">Alternativ auch ausführlicher in Form von einzelnen Unterkapiteln je Entscheidung. Die folgende Mindmap </w:t>
      </w:r>
      <w:r>
        <w:t xml:space="preserve">(Quelle: Kolumne „Architekturen dokumentieren“ von S. Zörner im Java Magazin 3/2009) </w:t>
      </w:r>
      <w:r w:rsidRPr="002A6098">
        <w:t>soll Sie dabei unterstützen, wichtige Entscheidungen zu treffen und festzuhalten. Die Hauptäste stellen dabei die wesentlichen Schritte dar. Sie können auch als Überschriften innerhalb eines Unterkapitels dienen (siehe Beispiel unten).</w:t>
      </w:r>
    </w:p>
    <w:p w14:paraId="7D07874B" w14:textId="77777777" w:rsidR="00E864AB" w:rsidRDefault="00E864AB" w:rsidP="00E864AB">
      <w:pPr>
        <w:pStyle w:val="Erluterungstext"/>
      </w:pPr>
    </w:p>
    <w:bookmarkEnd w:id="741"/>
    <w:bookmarkEnd w:id="742"/>
    <w:p w14:paraId="24DE4467" w14:textId="77777777" w:rsidR="00E864AB" w:rsidRDefault="00E864AB" w:rsidP="00E864AB">
      <w:pPr>
        <w:pStyle w:val="Erluterungstext"/>
      </w:pPr>
      <w:r>
        <w:rPr>
          <w:noProof/>
        </w:rPr>
        <w:drawing>
          <wp:inline distT="0" distB="0" distL="0" distR="0" wp14:anchorId="214DA662" wp14:editId="3AF4C5C2">
            <wp:extent cx="5669280" cy="1899920"/>
            <wp:effectExtent l="0" t="0" r="0" b="5080"/>
            <wp:docPr id="9" name="Bild 9"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wurfsentscheidungFesthalt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899920"/>
                    </a:xfrm>
                    <a:prstGeom prst="rect">
                      <a:avLst/>
                    </a:prstGeom>
                    <a:noFill/>
                    <a:ln>
                      <a:noFill/>
                    </a:ln>
                  </pic:spPr>
                </pic:pic>
              </a:graphicData>
            </a:graphic>
          </wp:inline>
        </w:drawing>
      </w:r>
    </w:p>
    <w:p w14:paraId="7DF2FC81" w14:textId="77777777" w:rsidR="00E864AB" w:rsidRDefault="00E864AB" w:rsidP="00E864AB">
      <w:pPr>
        <w:pStyle w:val="Erluterungstext"/>
      </w:pPr>
      <w:r w:rsidRPr="00B3771A">
        <w:t>Die Fragen sind nicht sklavisch der Reihe nach zu beantworten. Sie sollen Sie lediglich leiten. In der Vorlage löschen Sie diese heraus, und lassen nur die Inhalte/Antworten stehen.</w:t>
      </w:r>
    </w:p>
    <w:p w14:paraId="6DCDDFF0" w14:textId="77777777" w:rsidR="00E864AB" w:rsidRPr="00B3771A" w:rsidRDefault="00E864AB" w:rsidP="00E864AB"/>
    <w:p w14:paraId="0E14FCCA" w14:textId="50114A71" w:rsidR="00E864AB" w:rsidRDefault="00E864AB" w:rsidP="00E864AB">
      <w:pPr>
        <w:pStyle w:val="berschrift2"/>
      </w:pPr>
      <w:bookmarkStart w:id="743" w:name="_Toc161293483"/>
      <w:bookmarkStart w:id="744" w:name="_Toc188159268"/>
      <w:bookmarkStart w:id="745" w:name="OLE_LINK33"/>
      <w:bookmarkStart w:id="746" w:name="OLE_LINK34"/>
      <w:r>
        <w:t>Entwurfsentscheidung</w:t>
      </w:r>
      <w:bookmarkEnd w:id="743"/>
      <w:r w:rsidR="00E053B5">
        <w:t xml:space="preserve"> 1</w:t>
      </w:r>
      <w:bookmarkEnd w:id="744"/>
    </w:p>
    <w:p w14:paraId="56329BEF" w14:textId="77777777" w:rsidR="00E864AB" w:rsidRDefault="00E864AB" w:rsidP="00E864AB">
      <w:pPr>
        <w:pStyle w:val="berschrift3"/>
      </w:pPr>
      <w:bookmarkStart w:id="747" w:name="OLE_LINK146"/>
      <w:bookmarkStart w:id="748" w:name="OLE_LINK147"/>
      <w:r w:rsidRPr="00B3771A">
        <w:t>Fragestellung</w:t>
      </w:r>
    </w:p>
    <w:p w14:paraId="6E9515C2" w14:textId="77777777" w:rsidR="00E864AB" w:rsidRPr="00B3771A" w:rsidRDefault="00E864AB" w:rsidP="00E864AB">
      <w:pPr>
        <w:pStyle w:val="Erluterungstext"/>
      </w:pPr>
      <w:r w:rsidRPr="00B3771A">
        <w:t>Was genau ist das Problem?</w:t>
      </w:r>
    </w:p>
    <w:p w14:paraId="6870AFEE" w14:textId="77777777" w:rsidR="00E864AB" w:rsidRPr="00B3771A" w:rsidRDefault="00E864AB" w:rsidP="00E864AB">
      <w:pPr>
        <w:pStyle w:val="Erluterungstext"/>
      </w:pPr>
      <w:r w:rsidRPr="00B3771A">
        <w:t>Warum ist es für die Architektur relevant?</w:t>
      </w:r>
    </w:p>
    <w:p w14:paraId="461A326D" w14:textId="77777777" w:rsidR="00E864AB" w:rsidRPr="00B3771A" w:rsidRDefault="00E864AB" w:rsidP="00E864AB">
      <w:pPr>
        <w:pStyle w:val="Erluterungstext"/>
      </w:pPr>
      <w:r w:rsidRPr="00B3771A">
        <w:t>Welche Auswirkung hat die Entscheidung?</w:t>
      </w:r>
    </w:p>
    <w:p w14:paraId="760D47D3" w14:textId="77777777" w:rsidR="00E864AB" w:rsidRPr="00B3771A" w:rsidRDefault="00E864AB" w:rsidP="00E864AB">
      <w:pPr>
        <w:pStyle w:val="berschrift3"/>
      </w:pPr>
      <w:r w:rsidRPr="00B3771A">
        <w:t>Rahmenbedingungen</w:t>
      </w:r>
    </w:p>
    <w:p w14:paraId="76896DBF" w14:textId="77777777" w:rsidR="00E864AB" w:rsidRPr="00B3771A" w:rsidRDefault="00E864AB" w:rsidP="00E864AB">
      <w:pPr>
        <w:pStyle w:val="Erluterungstext"/>
      </w:pPr>
      <w:r w:rsidRPr="00B3771A">
        <w:t>Welche festen Randbedingungen haben Sie einzuhalten?</w:t>
      </w:r>
    </w:p>
    <w:p w14:paraId="11444195" w14:textId="77777777" w:rsidR="00E864AB" w:rsidRPr="00B3771A" w:rsidRDefault="00E864AB" w:rsidP="00E864AB">
      <w:pPr>
        <w:pStyle w:val="Erluterungstext"/>
      </w:pPr>
      <w:r w:rsidRPr="00B3771A">
        <w:t>Welche EInflussfaktoren sind zu beachten?</w:t>
      </w:r>
    </w:p>
    <w:p w14:paraId="0294BB16" w14:textId="77777777" w:rsidR="00E864AB" w:rsidRPr="00B3771A" w:rsidRDefault="00E864AB" w:rsidP="00E864AB">
      <w:pPr>
        <w:pStyle w:val="berschrift3"/>
      </w:pPr>
      <w:r w:rsidRPr="00B3771A">
        <w:t>Annahmen</w:t>
      </w:r>
    </w:p>
    <w:p w14:paraId="1ED9F92F" w14:textId="77777777" w:rsidR="00E864AB" w:rsidRPr="00B3771A" w:rsidRDefault="00E864AB" w:rsidP="00E864AB">
      <w:pPr>
        <w:pStyle w:val="Erluterungstext"/>
      </w:pPr>
      <w:r w:rsidRPr="00B3771A">
        <w:t>Welche Annahmen haben Sie getroffen?</w:t>
      </w:r>
    </w:p>
    <w:p w14:paraId="2B3950C7" w14:textId="77777777" w:rsidR="00E864AB" w:rsidRPr="00B3771A" w:rsidRDefault="00E864AB" w:rsidP="00E864AB">
      <w:pPr>
        <w:pStyle w:val="Erluterungstext"/>
      </w:pPr>
      <w:r w:rsidRPr="00B3771A">
        <w:t>Welche Annahmen können wie vorab überprüft werden?</w:t>
      </w:r>
    </w:p>
    <w:p w14:paraId="50DC9E76" w14:textId="77777777" w:rsidR="00E864AB" w:rsidRPr="00B3771A" w:rsidRDefault="00E864AB" w:rsidP="00E864AB">
      <w:pPr>
        <w:pStyle w:val="Erluterungstext"/>
      </w:pPr>
      <w:r w:rsidRPr="00B3771A">
        <w:t>Mit welchen Risiken müssen Sie rechnen?</w:t>
      </w:r>
    </w:p>
    <w:p w14:paraId="3AB7E93D" w14:textId="77777777" w:rsidR="00E864AB" w:rsidRPr="00B3771A" w:rsidRDefault="00E864AB" w:rsidP="00E864AB">
      <w:pPr>
        <w:pStyle w:val="berschrift3"/>
      </w:pPr>
      <w:r w:rsidRPr="00B3771A">
        <w:t>Betrachtete Alternativen</w:t>
      </w:r>
    </w:p>
    <w:p w14:paraId="3C7B90DE" w14:textId="77777777" w:rsidR="00E864AB" w:rsidRPr="00B3771A" w:rsidRDefault="00E864AB" w:rsidP="00E864AB">
      <w:pPr>
        <w:pStyle w:val="Erluterungstext"/>
      </w:pPr>
      <w:r w:rsidRPr="00B3771A">
        <w:t>Welche Lösungsoptionen ziehen Sie in die nähere Auswahl?</w:t>
      </w:r>
    </w:p>
    <w:p w14:paraId="6B7167F7" w14:textId="77777777" w:rsidR="00E864AB" w:rsidRPr="00B3771A" w:rsidRDefault="00E864AB" w:rsidP="00E864AB">
      <w:pPr>
        <w:pStyle w:val="Erluterungstext"/>
      </w:pPr>
      <w:r w:rsidRPr="00B3771A">
        <w:t>Wie bewerten Sie jede einzelne?</w:t>
      </w:r>
    </w:p>
    <w:p w14:paraId="78AE6E55" w14:textId="77777777" w:rsidR="00E864AB" w:rsidRPr="00B3771A" w:rsidRDefault="00E864AB" w:rsidP="00E864AB">
      <w:pPr>
        <w:pStyle w:val="Erluterungstext"/>
      </w:pPr>
      <w:r w:rsidRPr="00B3771A">
        <w:t>Welche Optionen schließen Sie bewusst aus?</w:t>
      </w:r>
    </w:p>
    <w:p w14:paraId="56CB999B" w14:textId="77777777" w:rsidR="00E864AB" w:rsidRPr="00B3771A" w:rsidRDefault="00E864AB" w:rsidP="00E864AB">
      <w:pPr>
        <w:pStyle w:val="berschrift3"/>
      </w:pPr>
      <w:r w:rsidRPr="00B3771A">
        <w:t>Entscheidung</w:t>
      </w:r>
    </w:p>
    <w:p w14:paraId="5BD0AA58" w14:textId="77777777" w:rsidR="00E864AB" w:rsidRPr="00B3771A" w:rsidRDefault="00E864AB" w:rsidP="00E864AB">
      <w:pPr>
        <w:pStyle w:val="Erluterungstext"/>
      </w:pPr>
      <w:r w:rsidRPr="00B3771A">
        <w:t>Wer (wenn nicht Sie selbst) hat die Entscheidung getroffen?</w:t>
      </w:r>
    </w:p>
    <w:p w14:paraId="6F23E668" w14:textId="77777777" w:rsidR="00E864AB" w:rsidRPr="00B3771A" w:rsidRDefault="00E864AB" w:rsidP="00E864AB">
      <w:pPr>
        <w:pStyle w:val="Erluterungstext"/>
      </w:pPr>
      <w:r w:rsidRPr="00B3771A">
        <w:t>Wie ist sie begründet?</w:t>
      </w:r>
    </w:p>
    <w:p w14:paraId="4F4B07F6" w14:textId="77777777" w:rsidR="00E864AB" w:rsidRPr="00B3771A" w:rsidRDefault="00E864AB" w:rsidP="00E864AB">
      <w:pPr>
        <w:pStyle w:val="Erluterungstext"/>
      </w:pPr>
      <w:r w:rsidRPr="00B3771A">
        <w:t>Wann wurde entschieden?</w:t>
      </w:r>
    </w:p>
    <w:p w14:paraId="0C7D3CAA" w14:textId="77777777" w:rsidR="00E864AB" w:rsidRDefault="00E864AB" w:rsidP="00E864AB">
      <w:pPr>
        <w:pStyle w:val="berschrift2"/>
      </w:pPr>
      <w:bookmarkStart w:id="749" w:name="_Toc161293484"/>
      <w:bookmarkStart w:id="750" w:name="_Toc188159269"/>
      <w:bookmarkEnd w:id="745"/>
      <w:bookmarkEnd w:id="746"/>
      <w:bookmarkEnd w:id="747"/>
      <w:bookmarkEnd w:id="748"/>
      <w:r>
        <w:t>Entwurfsentscheidung n</w:t>
      </w:r>
      <w:bookmarkEnd w:id="749"/>
      <w:bookmarkEnd w:id="750"/>
    </w:p>
    <w:p w14:paraId="3B8D067F" w14:textId="77777777" w:rsidR="00E864AB" w:rsidRPr="00D62916" w:rsidRDefault="00E864AB" w:rsidP="00E864AB">
      <w:pPr>
        <w:spacing w:before="56" w:after="113"/>
        <w:rPr>
          <w:rFonts w:cs="Arial"/>
          <w:sz w:val="20"/>
        </w:rPr>
      </w:pPr>
    </w:p>
    <w:p w14:paraId="2C3F0D94" w14:textId="77097580" w:rsidR="00E864AB" w:rsidRDefault="001833CE" w:rsidP="00E864AB">
      <w:pPr>
        <w:pStyle w:val="berschrift1"/>
      </w:pPr>
      <w:bookmarkStart w:id="751" w:name="_Toc161293485"/>
      <w:bookmarkStart w:id="752" w:name="_Toc188159270"/>
      <w:r>
        <w:t>Qualitätss</w:t>
      </w:r>
      <w:r w:rsidR="00E864AB" w:rsidRPr="00D62916">
        <w:t>zenarien</w:t>
      </w:r>
      <w:bookmarkEnd w:id="751"/>
      <w:bookmarkEnd w:id="752"/>
    </w:p>
    <w:p w14:paraId="2E63903B" w14:textId="297CAE03" w:rsidR="00E053B5" w:rsidRPr="00D62916" w:rsidRDefault="00E053B5" w:rsidP="00E053B5">
      <w:pPr>
        <w:pStyle w:val="Erluterungstext"/>
      </w:pPr>
      <w:bookmarkStart w:id="753" w:name="OLE_LINK134"/>
      <w:bookmarkStart w:id="754" w:name="OLE_LINK135"/>
      <w:r w:rsidRPr="00D62916">
        <w:t>D</w:t>
      </w:r>
      <w:r w:rsidR="008E555C">
        <w:t xml:space="preserve">ieses Kapitel fasst alles zusammen, was </w:t>
      </w:r>
      <w:r w:rsidR="005C2132">
        <w:t xml:space="preserve">Sie </w:t>
      </w:r>
      <w:r w:rsidR="008E555C">
        <w:t xml:space="preserve">zur systematischen Bewertung Ihrer Architektur gegen vorgegebene Qualitätsziele </w:t>
      </w:r>
      <w:r w:rsidR="005C2132">
        <w:t>benötigen</w:t>
      </w:r>
      <w:r w:rsidR="008E555C">
        <w:t xml:space="preserve">. </w:t>
      </w:r>
    </w:p>
    <w:bookmarkEnd w:id="753"/>
    <w:bookmarkEnd w:id="754"/>
    <w:p w14:paraId="45EED9D1" w14:textId="77777777" w:rsidR="00E053B5" w:rsidRPr="00E053B5" w:rsidRDefault="00E053B5" w:rsidP="00E053B5"/>
    <w:p w14:paraId="216831C5" w14:textId="3ABA1DE9" w:rsidR="00E864AB" w:rsidRPr="00D62916" w:rsidRDefault="00E053B5" w:rsidP="00E864AB">
      <w:pPr>
        <w:pStyle w:val="berschrift2"/>
      </w:pPr>
      <w:bookmarkStart w:id="755" w:name="_Toc188159271"/>
      <w:r>
        <w:t>Qualitätsbaum</w:t>
      </w:r>
      <w:bookmarkEnd w:id="755"/>
    </w:p>
    <w:p w14:paraId="4E2457B9" w14:textId="77777777" w:rsidR="00E053B5" w:rsidRPr="00D62916" w:rsidRDefault="00E053B5" w:rsidP="00E053B5">
      <w:pPr>
        <w:pStyle w:val="Erluterungberschrift"/>
      </w:pPr>
      <w:bookmarkStart w:id="756" w:name="OLE_LINK136"/>
      <w:bookmarkStart w:id="757" w:name="OLE_LINK137"/>
      <w:r w:rsidRPr="00D62916">
        <w:t>Inhalt</w:t>
      </w:r>
    </w:p>
    <w:p w14:paraId="634636D0" w14:textId="3FDB93DC" w:rsidR="00E053B5" w:rsidRPr="00D62916" w:rsidRDefault="00E053B5" w:rsidP="00E053B5">
      <w:pPr>
        <w:pStyle w:val="Erluterungstext"/>
      </w:pPr>
      <w:r w:rsidRPr="00D62916">
        <w:t>D</w:t>
      </w:r>
      <w:r w:rsidR="00BF38D2">
        <w:t>er Qualitätsbaum ( a la ATAM) mit Qualitätsszenarien an den Blättern.</w:t>
      </w:r>
    </w:p>
    <w:p w14:paraId="17B1A4E7" w14:textId="77777777" w:rsidR="00E053B5" w:rsidRPr="00D62916" w:rsidRDefault="00E053B5" w:rsidP="00E053B5">
      <w:pPr>
        <w:pStyle w:val="Erluterungberschrift"/>
      </w:pPr>
      <w:r w:rsidRPr="00D62916">
        <w:t>Motivation</w:t>
      </w:r>
    </w:p>
    <w:p w14:paraId="150FF582" w14:textId="27B6A0D9" w:rsidR="00E053B5" w:rsidRPr="00D62916" w:rsidRDefault="00E053B5" w:rsidP="00E053B5">
      <w:pPr>
        <w:pStyle w:val="Erluterungstext"/>
      </w:pPr>
      <w:r>
        <w:t>Insbesondere wenn Sie die Qualität Ihrer Architektur mit formalen Methoden wie ATAM überp</w:t>
      </w:r>
      <w:r w:rsidR="00BF38D2">
        <w:t>rü</w:t>
      </w:r>
      <w:r>
        <w:t>fen wollen, bedürfen die in Kapitel 1.2 genannten Qualitätsziele einer weiteren Präzisierung bis auf die Ebene von diskutierbaren und nachprüfbaren Sz</w:t>
      </w:r>
      <w:r w:rsidR="00BF38D2">
        <w:t>e</w:t>
      </w:r>
      <w:r>
        <w:t>narien. Dazu dient dieses Kapitel.</w:t>
      </w:r>
    </w:p>
    <w:p w14:paraId="204A298F" w14:textId="77777777" w:rsidR="00E053B5" w:rsidRPr="00D62916" w:rsidRDefault="00E053B5" w:rsidP="00E053B5">
      <w:pPr>
        <w:pStyle w:val="Erluterungberschrift"/>
      </w:pPr>
      <w:r w:rsidRPr="00D62916">
        <w:t>Form</w:t>
      </w:r>
    </w:p>
    <w:p w14:paraId="582928AB" w14:textId="3C01B4A7" w:rsidR="00E053B5" w:rsidRDefault="00E053B5" w:rsidP="00E053B5">
      <w:pPr>
        <w:pStyle w:val="Erluterungstext"/>
      </w:pPr>
      <w:r>
        <w:t>Eine mögliche Darstellung ist eine baumartige Verfeinerung des Begriffes „Qualität“</w:t>
      </w:r>
    </w:p>
    <w:bookmarkEnd w:id="756"/>
    <w:bookmarkEnd w:id="757"/>
    <w:p w14:paraId="354A0811" w14:textId="77777777" w:rsidR="00E864AB" w:rsidRPr="002D7FEA" w:rsidRDefault="00E864AB" w:rsidP="00E864AB"/>
    <w:p w14:paraId="7424422C" w14:textId="491DC6BB" w:rsidR="00E864AB" w:rsidRPr="00D62916" w:rsidRDefault="00E864AB" w:rsidP="00E864AB">
      <w:pPr>
        <w:pStyle w:val="berschrift2"/>
      </w:pPr>
      <w:bookmarkStart w:id="758" w:name="_Toc161293487"/>
      <w:bookmarkStart w:id="759" w:name="_Toc188159272"/>
      <w:r w:rsidRPr="00D62916">
        <w:lastRenderedPageBreak/>
        <w:t>Bewertungsszenari</w:t>
      </w:r>
      <w:bookmarkEnd w:id="758"/>
      <w:r w:rsidR="00E053B5">
        <w:t>en</w:t>
      </w:r>
      <w:bookmarkEnd w:id="759"/>
    </w:p>
    <w:p w14:paraId="0B0CB123" w14:textId="77777777" w:rsidR="00E053B5" w:rsidRPr="00D62916" w:rsidRDefault="00E053B5" w:rsidP="00E053B5">
      <w:pPr>
        <w:pStyle w:val="Erluterungberschrift"/>
      </w:pPr>
      <w:bookmarkStart w:id="760" w:name="OLE_LINK138"/>
      <w:bookmarkStart w:id="761" w:name="OLE_LINK139"/>
      <w:bookmarkStart w:id="762" w:name="OLE_LINK140"/>
      <w:bookmarkStart w:id="763" w:name="OLE_LINK141"/>
      <w:r w:rsidRPr="00D62916">
        <w:t>Inhalt</w:t>
      </w:r>
    </w:p>
    <w:p w14:paraId="00F44AF5" w14:textId="77777777" w:rsidR="00E053B5" w:rsidRPr="00D62916" w:rsidRDefault="00E053B5" w:rsidP="00E053B5">
      <w:pPr>
        <w:pStyle w:val="Erluterungstex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6EC582B" w14:textId="77777777" w:rsidR="00E053B5" w:rsidRPr="00D62916" w:rsidRDefault="00E053B5" w:rsidP="00E053B5">
      <w:pPr>
        <w:pStyle w:val="Erluterungstext"/>
      </w:pPr>
      <w:r w:rsidRPr="00D62916">
        <w:t>Wesentlich für die meisten Software-Architekten sind zwei Arten von Szenarien:</w:t>
      </w:r>
    </w:p>
    <w:p w14:paraId="23FF482F" w14:textId="77777777" w:rsidR="00E053B5" w:rsidRPr="00D62916" w:rsidRDefault="00E053B5" w:rsidP="00E053B5">
      <w:pPr>
        <w:pStyle w:val="ErluterungstextBullets"/>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1380FADC" w14:textId="77777777" w:rsidR="00E053B5" w:rsidRPr="00D62916" w:rsidRDefault="00E053B5" w:rsidP="00E053B5">
      <w:pPr>
        <w:pStyle w:val="ErluterungstextBullets"/>
      </w:pPr>
      <w:r w:rsidRPr="00D62916">
        <w:t>Änderungsszenarien beschreiben eine Modifikation des Systems oder seiner unmittelbarer Umgebung. Beispiel: Eine zusätzliche Funktionalität wird implementiert oder die Anforderung an ein Qualitätsmerkmal ändert sich.</w:t>
      </w:r>
    </w:p>
    <w:p w14:paraId="56247DD9" w14:textId="77777777" w:rsidR="00E053B5" w:rsidRPr="00D62916" w:rsidRDefault="00E053B5" w:rsidP="00E053B5">
      <w:pPr>
        <w:pStyle w:val="Erluterungstext"/>
      </w:pPr>
      <w:r w:rsidRPr="00D62916">
        <w:t>Falls Sie sicherheitskritische Systeme entwerfen, ist eine dritte Art von Szenarien für Sie wichtig, die</w:t>
      </w:r>
    </w:p>
    <w:p w14:paraId="50FCC2F3" w14:textId="77777777" w:rsidR="00E053B5" w:rsidRPr="00D62916" w:rsidRDefault="00E053B5" w:rsidP="00E053B5">
      <w:pPr>
        <w:pStyle w:val="ErluterungstextBullets"/>
      </w:pPr>
      <w:r w:rsidRPr="00D62916">
        <w:t>Grenz- oder Stress-Szenarien beschreiben, wie das System auf Extremsituationen reagiert. Beispiele: Wie reagiert das System auf einen vollständigen Stromausfall, einen gravierenden Hardwarefehler oder ähnliches.</w:t>
      </w:r>
    </w:p>
    <w:bookmarkEnd w:id="760"/>
    <w:bookmarkEnd w:id="761"/>
    <w:p w14:paraId="0BCFCB4F" w14:textId="77777777" w:rsidR="00E053B5" w:rsidRPr="00D62916" w:rsidRDefault="00E053B5" w:rsidP="00E053B5">
      <w:pPr>
        <w:pStyle w:val="Erluterungstext"/>
      </w:pPr>
    </w:p>
    <w:p w14:paraId="3DB73FCF" w14:textId="77777777" w:rsidR="00E053B5" w:rsidRPr="00D62916" w:rsidRDefault="00E053B5" w:rsidP="00E053B5">
      <w:pPr>
        <w:pStyle w:val="Erluterungstext"/>
      </w:pPr>
      <w:r>
        <w:rPr>
          <w:noProof/>
          <w:sz w:val="2"/>
          <w:szCs w:val="2"/>
        </w:rPr>
        <w:drawing>
          <wp:inline distT="0" distB="0" distL="0" distR="0" wp14:anchorId="0CCB9470" wp14:editId="790A3871">
            <wp:extent cx="3444240" cy="894080"/>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894080"/>
                    </a:xfrm>
                    <a:prstGeom prst="rect">
                      <a:avLst/>
                    </a:prstGeom>
                    <a:noFill/>
                    <a:ln>
                      <a:noFill/>
                    </a:ln>
                  </pic:spPr>
                </pic:pic>
              </a:graphicData>
            </a:graphic>
          </wp:inline>
        </w:drawing>
      </w:r>
    </w:p>
    <w:p w14:paraId="3A17C530" w14:textId="77777777" w:rsidR="00E053B5" w:rsidRPr="00D62916" w:rsidRDefault="00E053B5" w:rsidP="00E053B5">
      <w:pPr>
        <w:pStyle w:val="Erluterungstext"/>
      </w:pPr>
      <w:r w:rsidRPr="00D62916">
        <w:rPr>
          <w:b/>
          <w:bCs/>
          <w:sz w:val="16"/>
          <w:szCs w:val="16"/>
        </w:rPr>
        <w:t>Abbildung: Schematische Darstellung von Szenarien (nach [Bass+03])</w:t>
      </w:r>
    </w:p>
    <w:p w14:paraId="3CF485E0" w14:textId="77777777" w:rsidR="00E053B5" w:rsidRPr="00D62916" w:rsidRDefault="00E053B5" w:rsidP="00E053B5">
      <w:pPr>
        <w:pStyle w:val="Erluterungstext"/>
      </w:pPr>
      <w:r w:rsidRPr="00D62916">
        <w:t>Szenarien bestehen aus folgenden wesentlichen Teilen (hier zitiert aus [Starke05], die ursprüngliche Gliederung stammt aus [Bass+03]):</w:t>
      </w:r>
    </w:p>
    <w:p w14:paraId="0BC0A823" w14:textId="77777777" w:rsidR="00E053B5" w:rsidRPr="00D62916" w:rsidRDefault="00E053B5" w:rsidP="00E053B5">
      <w:pPr>
        <w:pStyle w:val="ErluterungstextBullets"/>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14:paraId="78FEFE4F" w14:textId="77777777" w:rsidR="00E053B5" w:rsidRPr="00D62916" w:rsidRDefault="00E053B5" w:rsidP="00E053B5">
      <w:pPr>
        <w:pStyle w:val="ErluterungstextBullets"/>
      </w:pPr>
      <w:r w:rsidRPr="00D62916">
        <w:t>Quelle des Auslösers (</w:t>
      </w:r>
      <w:r w:rsidRPr="00D62916">
        <w:rPr>
          <w:i/>
          <w:iCs/>
        </w:rPr>
        <w:t>source</w:t>
      </w:r>
      <w:r w:rsidRPr="00D62916">
        <w:t>): beschreibt, woher der Auslöser kommt. Beispiele: intern oder extern, Benutzer, Betreiber, Angreifer, Manager.</w:t>
      </w:r>
    </w:p>
    <w:p w14:paraId="696F145C" w14:textId="77777777" w:rsidR="00E053B5" w:rsidRPr="00D62916" w:rsidRDefault="00E053B5" w:rsidP="00E053B5">
      <w:pPr>
        <w:pStyle w:val="ErluterungstextBullets"/>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56CEA68" w14:textId="77777777" w:rsidR="00E053B5" w:rsidRPr="00D62916" w:rsidRDefault="00E053B5" w:rsidP="00E053B5">
      <w:pPr>
        <w:pStyle w:val="ErluterungstextBullets"/>
      </w:pPr>
      <w:r w:rsidRPr="00D62916">
        <w:t>Systembestandteil (</w:t>
      </w:r>
      <w:r w:rsidRPr="00D62916">
        <w:rPr>
          <w:i/>
          <w:iCs/>
        </w:rPr>
        <w:t>artifact</w:t>
      </w:r>
      <w:r w:rsidRPr="00D62916">
        <w:t>): beschreibt, welcher Bestandteil des Systems vom Auslöser betroffen ist. Beispiele: Gesamtsystem, Datenbank, Webserver.</w:t>
      </w:r>
    </w:p>
    <w:p w14:paraId="1E698195" w14:textId="77777777" w:rsidR="00E053B5" w:rsidRPr="00D62916" w:rsidRDefault="00E053B5" w:rsidP="00E053B5">
      <w:pPr>
        <w:pStyle w:val="ErluterungstextBullets"/>
      </w:pPr>
      <w:r w:rsidRPr="00D62916">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14:paraId="509CF6E3" w14:textId="77777777" w:rsidR="00E053B5" w:rsidRPr="00D62916" w:rsidRDefault="00E053B5" w:rsidP="00E053B5">
      <w:pPr>
        <w:pStyle w:val="ErluterungstextBullets"/>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14:paraId="30B8406D" w14:textId="77777777" w:rsidR="00E053B5" w:rsidRPr="00D62916" w:rsidRDefault="00E053B5" w:rsidP="00E053B5">
      <w:pPr>
        <w:pStyle w:val="Erluterungberschrift"/>
      </w:pPr>
      <w:r w:rsidRPr="00D62916">
        <w:t>Motivation</w:t>
      </w:r>
    </w:p>
    <w:p w14:paraId="278C66E6" w14:textId="77777777" w:rsidR="00E053B5" w:rsidRPr="00D62916" w:rsidRDefault="00E053B5" w:rsidP="00E053B5">
      <w:pPr>
        <w:pStyle w:val="Erluterungstext"/>
      </w:pPr>
      <w:r w:rsidRPr="00D62916">
        <w:t>Szenarien benötigen Sie zur Prüfung und Bewertung von Architekturen. Sie dienen als "Maßstab" und helfen helfen Ihnen, die "Zielerreichung" der Architektur hinsichtlich der nichtfunktionalen Anforderungen und Qualitätsmerkmale zu messen.</w:t>
      </w:r>
    </w:p>
    <w:p w14:paraId="50543C1A" w14:textId="77777777" w:rsidR="00E053B5" w:rsidRPr="00D62916" w:rsidRDefault="00E053B5" w:rsidP="00E053B5">
      <w:pPr>
        <w:pStyle w:val="Erluterungberschrift"/>
      </w:pPr>
      <w:r w:rsidRPr="00D62916">
        <w:t>Form</w:t>
      </w:r>
    </w:p>
    <w:p w14:paraId="4A929447" w14:textId="77777777" w:rsidR="00E053B5" w:rsidRPr="00D62916" w:rsidRDefault="00E053B5" w:rsidP="00E053B5">
      <w:pPr>
        <w:pStyle w:val="Erluterungstext"/>
      </w:pPr>
      <w:r w:rsidRPr="00D62916">
        <w:t>Entweder tabellarisch oder als Freitext. Sie sollten die Bestandteile (Quelle, Umgebung, Systembestandteil, Antwort, Antwortmetrik) explizt kenntlich machen.</w:t>
      </w:r>
    </w:p>
    <w:p w14:paraId="744F31AB" w14:textId="77777777" w:rsidR="00E053B5" w:rsidRPr="00D62916" w:rsidRDefault="00E053B5" w:rsidP="00E053B5">
      <w:pPr>
        <w:pStyle w:val="Erluterungberschrift"/>
      </w:pPr>
      <w:r w:rsidRPr="00D62916">
        <w:t>Hintergründe</w:t>
      </w:r>
    </w:p>
    <w:p w14:paraId="1D317113" w14:textId="77777777" w:rsidR="00E053B5" w:rsidRPr="00D62916" w:rsidRDefault="00E053B5" w:rsidP="00E053B5">
      <w:pPr>
        <w:pStyle w:val="Erluterungstext"/>
      </w:pPr>
      <w:r w:rsidRPr="00D62916">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E0B958F" w14:textId="77777777" w:rsidR="00E864AB" w:rsidRPr="00D62916" w:rsidRDefault="00E864AB" w:rsidP="00E864AB"/>
    <w:bookmarkEnd w:id="762"/>
    <w:bookmarkEnd w:id="763"/>
    <w:p w14:paraId="0D75674B" w14:textId="77777777"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764" w:name="_Toc188159273"/>
      <w:r w:rsidR="001833CE">
        <w:t>Risiken</w:t>
      </w:r>
      <w:bookmarkEnd w:id="764"/>
    </w:p>
    <w:p w14:paraId="44CCCF7E" w14:textId="77777777" w:rsidR="00E864AB" w:rsidRPr="00D62916" w:rsidRDefault="00E864AB" w:rsidP="00E864AB">
      <w:pPr>
        <w:pStyle w:val="Erluterungberschrift"/>
      </w:pPr>
      <w:bookmarkStart w:id="765" w:name="OLE_LINK142"/>
      <w:bookmarkStart w:id="766" w:name="OLE_LINK143"/>
      <w:r w:rsidRPr="00D62916">
        <w:t>Inhalt</w:t>
      </w:r>
    </w:p>
    <w:p w14:paraId="0040E9AC" w14:textId="77777777" w:rsidR="00E864AB" w:rsidRPr="00D62916" w:rsidRDefault="00E864AB" w:rsidP="00E864AB">
      <w:pPr>
        <w:pStyle w:val="Erluterungstext"/>
      </w:pPr>
      <w:r w:rsidRPr="00D62916">
        <w:t>Eine nach Prioritäten geordnete Liste der erkannten technischen Risiken</w:t>
      </w:r>
    </w:p>
    <w:p w14:paraId="5551173E" w14:textId="77777777" w:rsidR="00E864AB" w:rsidRPr="00D62916" w:rsidRDefault="00E864AB" w:rsidP="00E864AB">
      <w:pPr>
        <w:pStyle w:val="Erluterungberschrift"/>
      </w:pPr>
      <w:r w:rsidRPr="00D62916">
        <w:t>Motivation</w:t>
      </w:r>
    </w:p>
    <w:p w14:paraId="22F5825D" w14:textId="77777777" w:rsidR="00E864AB" w:rsidRPr="00D62916" w:rsidRDefault="00E864AB" w:rsidP="00E864AB">
      <w:pPr>
        <w:pStyle w:val="Erluterungstext"/>
      </w:pPr>
      <w:r w:rsidRPr="00D62916">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3F96EDAC" w14:textId="77777777" w:rsidR="00E864AB" w:rsidRPr="00D62916" w:rsidRDefault="00E864AB" w:rsidP="00E864AB">
      <w:pPr>
        <w:pStyle w:val="Erluterungberschrift"/>
      </w:pPr>
      <w:r w:rsidRPr="00D62916">
        <w:t>Form</w:t>
      </w:r>
    </w:p>
    <w:p w14:paraId="1C28A8B1" w14:textId="77777777" w:rsidR="00E864AB" w:rsidRPr="00D62916" w:rsidRDefault="00E864AB" w:rsidP="00E864AB">
      <w:pPr>
        <w:pStyle w:val="Erluterungstext"/>
      </w:pPr>
      <w:r w:rsidRPr="00D62916">
        <w:t>Risikolisten mit Eintrittswahrscheinlichkeit, Schadenshöhe, Maßnahmen zur Risikovermeidung oder Risikominimierung, ...</w:t>
      </w:r>
    </w:p>
    <w:bookmarkEnd w:id="765"/>
    <w:bookmarkEnd w:id="766"/>
    <w:p w14:paraId="7A484CBA" w14:textId="77777777" w:rsidR="00E864AB" w:rsidRPr="00D62916" w:rsidRDefault="00E864AB" w:rsidP="00E864AB">
      <w:pPr>
        <w:spacing w:before="56" w:after="113"/>
        <w:rPr>
          <w:rFonts w:cs="Arial"/>
          <w:sz w:val="20"/>
        </w:rPr>
      </w:pPr>
    </w:p>
    <w:p w14:paraId="42B465E5" w14:textId="77777777" w:rsidR="00E864AB" w:rsidRPr="00D62916" w:rsidRDefault="00E864AB" w:rsidP="00E864AB">
      <w:pPr>
        <w:pStyle w:val="berschrift1"/>
      </w:pPr>
      <w:bookmarkStart w:id="767" w:name="_Toc161293495"/>
      <w:bookmarkStart w:id="768" w:name="_Toc188159274"/>
      <w:r w:rsidRPr="00D62916">
        <w:t>Glossar</w:t>
      </w:r>
      <w:bookmarkEnd w:id="767"/>
      <w:bookmarkEnd w:id="768"/>
    </w:p>
    <w:p w14:paraId="1DB5D271" w14:textId="77777777" w:rsidR="00E864AB" w:rsidRPr="00D62916" w:rsidRDefault="00E864AB" w:rsidP="00E864AB">
      <w:pPr>
        <w:pStyle w:val="Erluterungberschrift"/>
      </w:pPr>
      <w:bookmarkStart w:id="769" w:name="OLE_LINK144"/>
      <w:bookmarkStart w:id="770" w:name="OLE_LINK145"/>
      <w:r w:rsidRPr="00D62916">
        <w:t>Inhalt</w:t>
      </w:r>
    </w:p>
    <w:p w14:paraId="63570121" w14:textId="77777777" w:rsidR="00E864AB" w:rsidRPr="00D62916" w:rsidRDefault="00E864AB" w:rsidP="00E864AB">
      <w:pPr>
        <w:pStyle w:val="Erluterungstext"/>
      </w:pPr>
      <w:r w:rsidRPr="00D62916">
        <w:t>Die wichtigsten Begriffe der Software-Architektur in alphabetischer Reihenfolge</w:t>
      </w:r>
    </w:p>
    <w:p w14:paraId="1BD34527" w14:textId="77777777" w:rsidR="00E864AB" w:rsidRPr="00D62916" w:rsidRDefault="00E864AB" w:rsidP="00E864AB">
      <w:pPr>
        <w:pStyle w:val="Erluterungberschrift"/>
      </w:pPr>
      <w:r w:rsidRPr="00D62916">
        <w:t>Motivation</w:t>
      </w:r>
    </w:p>
    <w:p w14:paraId="1310ADCE" w14:textId="77777777" w:rsidR="00E864AB" w:rsidRPr="00D62916" w:rsidRDefault="00E864AB" w:rsidP="00E864AB">
      <w:pPr>
        <w:pStyle w:val="Erluterungstext"/>
      </w:pPr>
      <w:r w:rsidRPr="00D62916">
        <w:t>Die Notwendigkeit für ein Glossar sollte nicht erläutert werden müssen. Oder haben Sie es in Ihren Projekten noch nie vermisst?</w:t>
      </w:r>
    </w:p>
    <w:p w14:paraId="01E87A00" w14:textId="77777777" w:rsidR="00E864AB" w:rsidRPr="00D62916" w:rsidRDefault="00E864AB" w:rsidP="00E864AB">
      <w:pPr>
        <w:pStyle w:val="Erluterungberschrift"/>
      </w:pPr>
      <w:r w:rsidRPr="00D62916">
        <w:t>Form</w:t>
      </w:r>
    </w:p>
    <w:p w14:paraId="4E9D1463" w14:textId="77777777" w:rsidR="00E864AB" w:rsidRPr="00D62916" w:rsidRDefault="00E864AB" w:rsidP="00E864AB">
      <w:pPr>
        <w:pStyle w:val="Erluterungstext"/>
      </w:pPr>
      <w:r w:rsidRPr="00D62916">
        <w:t>einfache zweispaltige Tabelle mit &lt;Begriff&gt; und &lt;Definition&gt;</w:t>
      </w:r>
    </w:p>
    <w:bookmarkEnd w:id="769"/>
    <w:bookmarkEnd w:id="770"/>
    <w:p w14:paraId="7B23F141" w14:textId="77777777" w:rsidR="00E864AB" w:rsidRDefault="00E864AB" w:rsidP="00E864AB"/>
    <w:sectPr w:rsidR="00E864AB" w:rsidSect="00286C99">
      <w:headerReference w:type="default" r:id="rId16"/>
      <w:footerReference w:type="default" r:id="rId17"/>
      <w:pgSz w:w="11900" w:h="16840"/>
      <w:pgMar w:top="1417" w:right="1417" w:bottom="1134"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8" w:author="Gernot Starke" w:date="2012-01-14T10:02:00Z" w:initials="GS">
    <w:p w14:paraId="42480B2E" w14:textId="503A0FFF" w:rsidR="00FB49C8" w:rsidRDefault="00FB49C8">
      <w:pPr>
        <w:pStyle w:val="Kommentartext"/>
      </w:pPr>
      <w:r>
        <w:rPr>
          <w:rStyle w:val="Kommentarzeichen"/>
        </w:rPr>
        <w:annotationRef/>
      </w:r>
      <w:r>
        <w:t>Text überarbeitet</w:t>
      </w:r>
    </w:p>
  </w:comment>
  <w:comment w:id="633" w:author="Gernot Starke" w:date="2012-01-14T10:02:00Z" w:initials="GS">
    <w:p w14:paraId="415E438F" w14:textId="53A37EE5" w:rsidR="00FB49C8" w:rsidRDefault="00FB49C8">
      <w:pPr>
        <w:pStyle w:val="Kommentartext"/>
      </w:pPr>
      <w:r>
        <w:rPr>
          <w:rStyle w:val="Kommentarzeichen"/>
        </w:rPr>
        <w:annotationRef/>
      </w:r>
      <w:r>
        <w:t>Verschoben aus Kapitel 8</w:t>
      </w:r>
    </w:p>
  </w:comment>
  <w:comment w:id="637" w:author="Gernot Starke" w:date="2012-01-14T10:01:00Z" w:initials="GS">
    <w:p w14:paraId="2F6DB798" w14:textId="07FAF38E" w:rsidR="00FB49C8" w:rsidRDefault="00FB49C8">
      <w:pPr>
        <w:pStyle w:val="Kommentartext"/>
      </w:pPr>
      <w:r>
        <w:rPr>
          <w:rStyle w:val="Kommentarzeichen"/>
        </w:rPr>
        <w:annotationRef/>
      </w:r>
      <w:r>
        <w:t>neu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A883C" w14:textId="77777777" w:rsidR="00615BE2" w:rsidRDefault="00615BE2">
      <w:r>
        <w:separator/>
      </w:r>
    </w:p>
  </w:endnote>
  <w:endnote w:type="continuationSeparator" w:id="0">
    <w:p w14:paraId="6172ADC8" w14:textId="77777777" w:rsidR="00615BE2" w:rsidRDefault="00615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Oblique">
    <w:altName w:val="Helvetica"/>
    <w:panose1 w:val="00000000000000000000"/>
    <w:charset w:val="4D"/>
    <w:family w:val="swiss"/>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E0CD2" w14:textId="77777777" w:rsidR="00FB49C8" w:rsidRPr="002510E7" w:rsidRDefault="00FB49C8" w:rsidP="00286C99">
    <w:pPr>
      <w:pStyle w:val="Fuzeile"/>
      <w:jc w:val="right"/>
    </w:pPr>
    <w:r>
      <w:rPr>
        <w:noProof/>
      </w:rPr>
      <w:drawing>
        <wp:inline distT="0" distB="0" distL="0" distR="0" wp14:anchorId="5BB06A21" wp14:editId="19E447FC">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2C234" w14:textId="77777777" w:rsidR="00FB49C8" w:rsidRPr="002510E7" w:rsidRDefault="00FB49C8" w:rsidP="00286C99">
    <w:pPr>
      <w:pStyle w:val="Fuzeile"/>
      <w:jc w:val="right"/>
    </w:pPr>
    <w:r>
      <w:rPr>
        <w:noProof/>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0D3ED" w14:textId="77777777" w:rsidR="00615BE2" w:rsidRDefault="00615BE2">
      <w:r>
        <w:separator/>
      </w:r>
    </w:p>
  </w:footnote>
  <w:footnote w:type="continuationSeparator" w:id="0">
    <w:p w14:paraId="7A56F02F" w14:textId="77777777" w:rsidR="00615BE2" w:rsidRDefault="00615BE2">
      <w:r>
        <w:continuationSeparator/>
      </w:r>
    </w:p>
  </w:footnote>
  <w:footnote w:id="1">
    <w:p w14:paraId="65AA59C6" w14:textId="77777777" w:rsidR="00FB49C8" w:rsidRDefault="00FB49C8">
      <w:pPr>
        <w:pStyle w:val="Funotentext"/>
      </w:pPr>
      <w:r>
        <w:rPr>
          <w:rStyle w:val="Funotenzeichen"/>
        </w:rPr>
        <w:footnoteRef/>
      </w:r>
      <w:r>
        <w:t xml:space="preserve"> Zwar sind wir an vielen Stellen zu Pragmatismus bereit – hier jedoch bestehen wir auf der vollständigen Auflistung aller (a-l-l-e-r) Nachbarsysteme. Zu viele Projekte sind daran gescheitert, dass sie ihre Nachbarn nicht kannten </w:t>
      </w:r>
      <w:r>
        <w:sym w:font="Wingdings" w:char="F04C"/>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589D4" w14:textId="77777777" w:rsidR="00FB49C8" w:rsidRDefault="00FB49C8" w:rsidP="00286C99">
    <w:pPr>
      <w:pStyle w:val="Kopfzeile"/>
      <w:tabs>
        <w:tab w:val="left" w:pos="688"/>
      </w:tabs>
      <w:jc w:val="left"/>
    </w:pPr>
    <w:r>
      <w:rPr>
        <w:noProof/>
      </w:rPr>
      <w:drawing>
        <wp:inline distT="0" distB="0" distL="0" distR="0" wp14:anchorId="320B7ED3" wp14:editId="7E0D34D2">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CE1ED0">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CE1ED0">
      <w:rPr>
        <w:rStyle w:val="Seitenzahl"/>
        <w:noProof/>
      </w:rPr>
      <w:t>21</w:t>
    </w:r>
    <w:r>
      <w:rPr>
        <w:rStyle w:val="Seitenzahl"/>
      </w:rPr>
      <w:fldChar w:fldCharType="end"/>
    </w:r>
  </w:p>
  <w:p w14:paraId="0B6542F7" w14:textId="77777777" w:rsidR="00FB49C8" w:rsidRDefault="00FB49C8"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B6B3" w14:textId="77777777" w:rsidR="00FB49C8" w:rsidRDefault="00FB49C8" w:rsidP="00286C99">
    <w:pPr>
      <w:pStyle w:val="Kopfzeile"/>
      <w:tabs>
        <w:tab w:val="left" w:pos="688"/>
      </w:tabs>
      <w:jc w:val="left"/>
    </w:pPr>
    <w:r>
      <w:rPr>
        <w:noProof/>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7F3667">
      <w:rPr>
        <w:rStyle w:val="Seitenzahl"/>
        <w:noProof/>
      </w:rPr>
      <w:t>7</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7F3667">
      <w:rPr>
        <w:rStyle w:val="Seitenzahl"/>
        <w:noProof/>
      </w:rPr>
      <w:t>21</w:t>
    </w:r>
    <w:r>
      <w:rPr>
        <w:rStyle w:val="Seitenzahl"/>
      </w:rPr>
      <w:fldChar w:fldCharType="end"/>
    </w:r>
  </w:p>
  <w:p w14:paraId="5F5BBDD4" w14:textId="77777777" w:rsidR="00FB49C8" w:rsidRDefault="00FB49C8"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36F80DDD"/>
    <w:multiLevelType w:val="hybridMultilevel"/>
    <w:tmpl w:val="16C03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4">
    <w:nsid w:val="41E65CB0"/>
    <w:multiLevelType w:val="hybridMultilevel"/>
    <w:tmpl w:val="86C22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B843A3A"/>
    <w:multiLevelType w:val="hybridMultilevel"/>
    <w:tmpl w:val="14567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6"/>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3"/>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5"/>
  </w:num>
  <w:num w:numId="18">
    <w:abstractNumId w:val="12"/>
  </w:num>
  <w:num w:numId="19">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20ABD"/>
    <w:rsid w:val="00070AF2"/>
    <w:rsid w:val="0007401C"/>
    <w:rsid w:val="000A6FE9"/>
    <w:rsid w:val="000E6054"/>
    <w:rsid w:val="001406B4"/>
    <w:rsid w:val="001833CE"/>
    <w:rsid w:val="00204E9E"/>
    <w:rsid w:val="002060DC"/>
    <w:rsid w:val="00213360"/>
    <w:rsid w:val="00284321"/>
    <w:rsid w:val="00286C99"/>
    <w:rsid w:val="002A6098"/>
    <w:rsid w:val="002A701F"/>
    <w:rsid w:val="002C57CF"/>
    <w:rsid w:val="002E5798"/>
    <w:rsid w:val="002F6A03"/>
    <w:rsid w:val="003B3B7D"/>
    <w:rsid w:val="003D4092"/>
    <w:rsid w:val="00403FBD"/>
    <w:rsid w:val="00417144"/>
    <w:rsid w:val="0047221F"/>
    <w:rsid w:val="00497E5B"/>
    <w:rsid w:val="004A731A"/>
    <w:rsid w:val="004B0089"/>
    <w:rsid w:val="004D5C8D"/>
    <w:rsid w:val="00523A8A"/>
    <w:rsid w:val="005572C6"/>
    <w:rsid w:val="005675D4"/>
    <w:rsid w:val="005762EA"/>
    <w:rsid w:val="005C2132"/>
    <w:rsid w:val="00615BE2"/>
    <w:rsid w:val="0067367C"/>
    <w:rsid w:val="00677718"/>
    <w:rsid w:val="006E46B5"/>
    <w:rsid w:val="00745B02"/>
    <w:rsid w:val="007D1D37"/>
    <w:rsid w:val="007D67A2"/>
    <w:rsid w:val="007E405F"/>
    <w:rsid w:val="007E7731"/>
    <w:rsid w:val="007F275F"/>
    <w:rsid w:val="007F3667"/>
    <w:rsid w:val="0080023D"/>
    <w:rsid w:val="008232D4"/>
    <w:rsid w:val="00850334"/>
    <w:rsid w:val="00867DEA"/>
    <w:rsid w:val="008A2AD4"/>
    <w:rsid w:val="008C7218"/>
    <w:rsid w:val="008E555C"/>
    <w:rsid w:val="009060C8"/>
    <w:rsid w:val="00962F57"/>
    <w:rsid w:val="00993DF6"/>
    <w:rsid w:val="00995ED2"/>
    <w:rsid w:val="009A0FDC"/>
    <w:rsid w:val="00A04532"/>
    <w:rsid w:val="00A55105"/>
    <w:rsid w:val="00A61C42"/>
    <w:rsid w:val="00AC7D55"/>
    <w:rsid w:val="00B15D7F"/>
    <w:rsid w:val="00B32DA7"/>
    <w:rsid w:val="00B3771A"/>
    <w:rsid w:val="00B4093A"/>
    <w:rsid w:val="00B44A74"/>
    <w:rsid w:val="00B96712"/>
    <w:rsid w:val="00BF38D2"/>
    <w:rsid w:val="00C37CD3"/>
    <w:rsid w:val="00CA1525"/>
    <w:rsid w:val="00CE1ED0"/>
    <w:rsid w:val="00D30BC2"/>
    <w:rsid w:val="00DF04C2"/>
    <w:rsid w:val="00DF4714"/>
    <w:rsid w:val="00E00498"/>
    <w:rsid w:val="00E053B5"/>
    <w:rsid w:val="00E25035"/>
    <w:rsid w:val="00E4698C"/>
    <w:rsid w:val="00E65DB5"/>
    <w:rsid w:val="00E77472"/>
    <w:rsid w:val="00E86276"/>
    <w:rsid w:val="00E864AB"/>
    <w:rsid w:val="00EA1D06"/>
    <w:rsid w:val="00EA53B7"/>
    <w:rsid w:val="00EB3A67"/>
    <w:rsid w:val="00EC1CAD"/>
    <w:rsid w:val="00F17444"/>
    <w:rsid w:val="00F552FB"/>
    <w:rsid w:val="00F555D6"/>
    <w:rsid w:val="00F62B47"/>
    <w:rsid w:val="00F80235"/>
    <w:rsid w:val="00FA68FE"/>
    <w:rsid w:val="00FB49C8"/>
    <w:rsid w:val="00FC0960"/>
    <w:rsid w:val="00FC65A9"/>
    <w:rsid w:val="00FC7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CE1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CE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BC26B-CFFC-4C1E-8BBB-80253155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7730</Words>
  <Characters>48705</Characters>
  <Application>Microsoft Office Word</Application>
  <DocSecurity>0</DocSecurity>
  <Lines>405</Lines>
  <Paragraphs>112</Paragraphs>
  <ScaleCrop>false</ScaleCrop>
  <HeadingPairs>
    <vt:vector size="4" baseType="variant">
      <vt:variant>
        <vt:lpstr>Titel</vt:lpstr>
      </vt:variant>
      <vt:variant>
        <vt:i4>1</vt:i4>
      </vt:variant>
      <vt:variant>
        <vt:lpstr>Überschriften</vt:lpstr>
      </vt:variant>
      <vt:variant>
        <vt:i4>88</vt:i4>
      </vt:variant>
    </vt:vector>
  </HeadingPairs>
  <TitlesOfParts>
    <vt:vector size="89" baseType="lpstr">
      <vt:lpstr>&lt;Ihr System&gt;</vt:lpstr>
      <vt:lpstr>Architekturdokumentation</vt:lpstr>
      <vt:lpstr>Änderungsübersicht </vt:lpstr>
      <vt:lpstr>Basisdokumente</vt:lpstr>
      <vt:lpstr>Einführung und Ziele</vt:lpstr>
      <vt:lpstr>    Aufgabenstellung</vt:lpstr>
      <vt:lpstr>    Architekturziele</vt:lpstr>
      <vt:lpstr>    Stakeholder</vt:lpstr>
      <vt:lpstr>Randbedingungen</vt:lpstr>
      <vt:lpstr>    Technische Randbedingungen</vt:lpstr>
      <vt:lpstr>    Organisatorische Randbedingungen</vt:lpstr>
      <vt:lpstr>    Konventionen</vt:lpstr>
      <vt:lpstr>Kontextabgrenzung</vt:lpstr>
      <vt:lpstr>    Fachlicher Kontext</vt:lpstr>
      <vt:lpstr>    Technischer- oder Verteilungskontext </vt:lpstr>
      <vt:lpstr>Bausteinsicht</vt:lpstr>
      <vt:lpstr>    Ebene 1</vt:lpstr>
      <vt:lpstr>        Bausteinname 1 (BlackBox-Beschreibung) </vt:lpstr>
      <vt:lpstr>        Bausteinname 2 (Black Box-Beschreibung)</vt:lpstr>
      <vt:lpstr>        ...</vt:lpstr>
      <vt:lpstr>        Bausteinname n (Black Box-Beschreibung)</vt:lpstr>
      <vt:lpstr>        Offene Punkte</vt:lpstr>
      <vt:lpstr>    Ebene 2</vt:lpstr>
      <vt:lpstr>        Bausteinname 1 (Whitebox-Beschreibung)</vt:lpstr>
      <vt:lpstr>        Bausteinname 2 (Whitebox-Beschreibung)</vt:lpstr>
      <vt:lpstr>        Bausteinename 3 (Whitebox-Beschreibung)</vt:lpstr>
      <vt:lpstr>    Ebene 3</vt:lpstr>
      <vt:lpstr>Laufzeitsicht</vt:lpstr>
      <vt:lpstr>    Laufzeitszenario 1</vt:lpstr>
      <vt:lpstr>    Laufzeitszenario 2</vt:lpstr>
      <vt:lpstr>    ...</vt:lpstr>
      <vt:lpstr>    Laufzeitszenario n</vt:lpstr>
      <vt:lpstr>Verteilungssicht</vt:lpstr>
      <vt:lpstr>    Infrastruktur Ebene 1</vt:lpstr>
      <vt:lpstr>        Verteilungsdiagramm Ebene 1</vt:lpstr>
      <vt:lpstr>        Prozessor 1 </vt:lpstr>
      <vt:lpstr>        Prozessor 2 </vt:lpstr>
      <vt:lpstr>        ...</vt:lpstr>
      <vt:lpstr>        Prozessor n</vt:lpstr>
      <vt:lpstr>        Kanal 1</vt:lpstr>
      <vt:lpstr>        Kanal 2</vt:lpstr>
      <vt:lpstr>        ...</vt:lpstr>
      <vt:lpstr>        Kanal m</vt:lpstr>
      <vt:lpstr>        Offene Punkte</vt:lpstr>
      <vt:lpstr>    Infrastruktur Ebene 2</vt:lpstr>
      <vt:lpstr>Typische Muster, Strukturen und Abläufe</vt:lpstr>
      <vt:lpstr>    Typische Muster und Strukturen</vt:lpstr>
      <vt:lpstr>    Typische Abläufe</vt:lpstr>
      <vt:lpstr>Übergreifende Architekturaspekte und technische Konzepte</vt:lpstr>
      <vt:lpstr>    Persistenz</vt:lpstr>
      <vt:lpstr>    Benutzungsoberfläche</vt:lpstr>
      <vt:lpstr>    Ergonomie</vt:lpstr>
      <vt:lpstr>    Ablaufsteuerung</vt:lpstr>
      <vt:lpstr>    Transaktionsbehandlung</vt:lpstr>
      <vt:lpstr>    Sessionbehandlung</vt:lpstr>
      <vt:lpstr>    Sicherheit</vt:lpstr>
      <vt:lpstr>    Kommunikation und Integration mit anderen IT-Systemen</vt:lpstr>
      <vt:lpstr>    Verteilung</vt:lpstr>
      <vt:lpstr>    Ausnahme-/Fehlerbehandlung</vt:lpstr>
      <vt:lpstr>    Management des Systems &amp; Administrierbarkeit</vt:lpstr>
      <vt:lpstr>    Logging, Protokollierung, Tracing </vt:lpstr>
      <vt:lpstr>    Geschäftsregeln</vt:lpstr>
      <vt:lpstr>    Konfigurierbarkeit</vt:lpstr>
      <vt:lpstr>    Parallelisierung und Threading</vt:lpstr>
      <vt:lpstr>    Internationalisierung</vt:lpstr>
      <vt:lpstr>    Migration</vt:lpstr>
      <vt:lpstr>    Testbarkeit</vt:lpstr>
      <vt:lpstr>    Plausibilisierung und Validierung</vt:lpstr>
      <vt:lpstr>    Codegenerierung</vt:lpstr>
      <vt:lpstr>    Build-Management</vt:lpstr>
      <vt:lpstr>Entwurfsentscheidungen</vt:lpstr>
      <vt:lpstr>    Entwurfsentscheidung 1</vt:lpstr>
      <vt:lpstr>        Fragestellung</vt:lpstr>
      <vt:lpstr>        Rahmenbedingungen</vt:lpstr>
      <vt:lpstr>        Annahmen</vt:lpstr>
      <vt:lpstr>        Betrachtete Alternativen</vt:lpstr>
      <vt:lpstr>        Entscheidung</vt:lpstr>
      <vt:lpstr>    Entwurfsentscheidung n</vt:lpstr>
      <vt:lpstr>Szenarien zur Architekturbewertung</vt:lpstr>
      <vt:lpstr>    Bewertungsszenario 1</vt:lpstr>
      <vt:lpstr>    Bewertungsszenario ...</vt:lpstr>
      <vt:lpstr>Projektaspekte</vt:lpstr>
      <vt:lpstr>    Change Request</vt:lpstr>
      <vt:lpstr>    Technische Risiken</vt:lpstr>
      <vt:lpstr>    Offene Punkte</vt:lpstr>
      <vt:lpstr>    Erwartete Änderungen</vt:lpstr>
      <vt:lpstr>    Migration</vt:lpstr>
      <vt:lpstr>    Auswirkungen</vt:lpstr>
      <vt:lpstr>Glossar</vt:lpstr>
    </vt:vector>
  </TitlesOfParts>
  <Manager/>
  <Company/>
  <LinksUpToDate>false</LinksUpToDate>
  <CharactersWithSpaces>56323</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cp:keywords/>
  <dc:description>arc42 Template (Version 4.0) zur Dokumentation von Software- und Systemarchitekturen.</dc:description>
  <cp:lastModifiedBy>Hendric</cp:lastModifiedBy>
  <cp:revision>36</cp:revision>
  <cp:lastPrinted>2011-04-05T18:29:00Z</cp:lastPrinted>
  <dcterms:created xsi:type="dcterms:W3CDTF">2010-12-27T14:50:00Z</dcterms:created>
  <dcterms:modified xsi:type="dcterms:W3CDTF">2015-06-13T12:32:00Z</dcterms:modified>
  <cp:category/>
</cp:coreProperties>
</file>